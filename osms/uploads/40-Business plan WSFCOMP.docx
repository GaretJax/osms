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BF7C3FB" w14:textId="77777777" w:rsidR="00EB0E77" w:rsidRPr="00D713BC" w:rsidRDefault="00EB0E77" w:rsidP="000C4D52">
      <w:pPr>
        <w:jc w:val="center"/>
        <w:rPr>
          <w:sz w:val="60"/>
          <w:szCs w:val="60"/>
        </w:rPr>
      </w:pPr>
    </w:p>
    <w:p w14:paraId="6B267A14" w14:textId="77777777" w:rsidR="00EB0E77" w:rsidRPr="00D713BC" w:rsidRDefault="00EB0E77" w:rsidP="000C4D52">
      <w:pPr>
        <w:jc w:val="center"/>
        <w:rPr>
          <w:sz w:val="60"/>
          <w:szCs w:val="60"/>
        </w:rPr>
      </w:pPr>
    </w:p>
    <w:p w14:paraId="3E2641E2" w14:textId="77777777" w:rsidR="000C4D52" w:rsidRPr="006544B3" w:rsidRDefault="00CC2DD2" w:rsidP="000C4D52">
      <w:pPr>
        <w:jc w:val="center"/>
        <w:rPr>
          <w:b/>
          <w:sz w:val="60"/>
          <w:szCs w:val="60"/>
        </w:rPr>
      </w:pPr>
      <w:r w:rsidRPr="006544B3">
        <w:rPr>
          <w:b/>
          <w:sz w:val="60"/>
          <w:szCs w:val="60"/>
        </w:rPr>
        <w:t>Business-</w:t>
      </w:r>
      <w:r w:rsidR="000C4D52" w:rsidRPr="006544B3">
        <w:rPr>
          <w:b/>
          <w:sz w:val="60"/>
          <w:szCs w:val="60"/>
        </w:rPr>
        <w:t>Plan</w:t>
      </w:r>
    </w:p>
    <w:p w14:paraId="5CBA553D" w14:textId="77777777" w:rsidR="000C4D52" w:rsidRPr="00D713BC" w:rsidRDefault="000C4D52" w:rsidP="006544B3">
      <w:pPr>
        <w:rPr>
          <w:sz w:val="60"/>
          <w:szCs w:val="60"/>
        </w:rPr>
      </w:pPr>
    </w:p>
    <w:p w14:paraId="7364F2B4" w14:textId="77777777" w:rsidR="000C4D52" w:rsidRPr="00D713BC" w:rsidRDefault="001D4195" w:rsidP="000C4D52">
      <w:pPr>
        <w:jc w:val="center"/>
        <w:rPr>
          <w:sz w:val="60"/>
          <w:szCs w:val="60"/>
        </w:rPr>
      </w:pPr>
      <w:r>
        <w:rPr>
          <w:sz w:val="60"/>
          <w:szCs w:val="60"/>
        </w:rPr>
      </w:r>
      <w:r>
        <w:rPr>
          <w:sz w:val="60"/>
          <w:szCs w:val="60"/>
        </w:rPr>
        <w:pict w14:anchorId="31EE2075">
          <v:group id="_x0000_s1148" style="width:136.15pt;height:136.1pt;mso-position-horizontal-relative:char;mso-position-vertical-relative:line" coordorigin="2281,3708" coordsize="2178,217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7" type="#_x0000_t75" style="position:absolute;left:2281;top:3708;width:2178;height:2178" o:preferrelative="f">
              <v:fill o:detectmouseclick="t"/>
              <v:path o:extrusionok="t" o:connecttype="none"/>
              <o:lock v:ext="edit" text="t"/>
            </v:shape>
            <v:rect id="_x0000_s1144" style="position:absolute;left:2281;top:3708;width:2178;height:2178;v-text-anchor:middle" fillcolor="#e3dfdb" stroked="f" strokecolor="#003868">
              <v:shadow color="#c8c1bc"/>
              <v:textbox inset="0,0,0,0"/>
            </v:rect>
            <v:shapetype id="_x0000_t12" coordsize="21600,21600" o:spt="12" path="m10800,0l8280,8259,,8259,6720,13405,4200,21600,10800,16581,17400,21600,14880,13405,21600,8259,13320,8259xe">
              <v:stroke joinstyle="miter"/>
              <v:path gradientshapeok="t" o:connecttype="custom" o:connectlocs="10800,0;0,8259;4200,21600;17400,21600;21600,8259" textboxrect="6720,8259,14880,15628"/>
            </v:shapetype>
            <v:shape id="_x0000_s1145" type="#_x0000_t12" style="position:absolute;left:2341;top:3820;width:2058;height:1954;v-text-anchor:middle" fillcolor="#91867e" stroked="f" strokecolor="#003868">
              <v:shadow color="#c8c1bc"/>
              <v:textbox inset="0,0,0,0"/>
            </v:shape>
            <v:shapetype id="_x0000_t172" coordsize="21600,21600" o:spt="172" adj="12000" path="m0@0l21600,0m0,21600l21600@1e">
              <v:formulas>
                <v:f eqn="val #0"/>
                <v:f eqn="sum 21600 0 @0"/>
                <v:f eqn="prod #0 1 2"/>
                <v:f eqn="sum @2 10800 0"/>
                <v:f eqn="prod @1 1 2"/>
                <v:f eqn="sum @4 10800 0"/>
              </v:formulas>
              <v:path textpathok="t" o:connecttype="custom" o:connectlocs="10800,@2;0,@3;10800,@5;21600,@4" o:connectangles="270,180,90,0"/>
              <v:textpath on="t" fitshape="t"/>
              <v:handles>
                <v:h position="topLeft,#0" yrange="0,15429"/>
              </v:handles>
              <o:lock v:ext="edit" text="t" shapetype="t"/>
            </v:shapetype>
            <v:shape id="_x0000_s1146" type="#_x0000_t172" style="position:absolute;left:2593;top:4160;width:1648;height:1360;v-text-anchor:middle" fillcolor="#333" strokecolor="white">
              <v:shadow color="#868686"/>
              <v:textpath style="font-family:&quot;Arial Black&quot;;font-size:28pt;v-text-kern:t" trim="t" fitpath="t" string="Firmenname"/>
              <v:textbox inset="0,0,0,0"/>
            </v:shape>
            <w10:wrap type="none"/>
            <w10:anchorlock/>
          </v:group>
        </w:pict>
      </w:r>
    </w:p>
    <w:p w14:paraId="02BFD2AA" w14:textId="77777777" w:rsidR="000C4D52" w:rsidRPr="00D713BC" w:rsidRDefault="000C4D52" w:rsidP="000C4D52">
      <w:pPr>
        <w:jc w:val="center"/>
        <w:rPr>
          <w:sz w:val="60"/>
          <w:szCs w:val="60"/>
        </w:rPr>
      </w:pPr>
    </w:p>
    <w:p w14:paraId="14016D32" w14:textId="77777777" w:rsidR="000C4D52" w:rsidRPr="00D713BC" w:rsidRDefault="000C4D52" w:rsidP="000C4D52">
      <w:pPr>
        <w:jc w:val="center"/>
        <w:rPr>
          <w:sz w:val="60"/>
          <w:szCs w:val="60"/>
        </w:rPr>
      </w:pPr>
    </w:p>
    <w:p w14:paraId="15C6DBCE" w14:textId="77777777" w:rsidR="00003ADE" w:rsidRDefault="00B15027" w:rsidP="000C4D52">
      <w:pPr>
        <w:jc w:val="center"/>
        <w:rPr>
          <w:sz w:val="52"/>
          <w:szCs w:val="52"/>
        </w:rPr>
      </w:pPr>
      <w:r>
        <w:rPr>
          <w:sz w:val="52"/>
          <w:szCs w:val="52"/>
        </w:rPr>
        <w:t>WATER SPORTS FASHION</w:t>
      </w:r>
    </w:p>
    <w:p w14:paraId="08EB20A4" w14:textId="77777777" w:rsidR="00B15027" w:rsidRPr="00D713BC" w:rsidRDefault="00B15027" w:rsidP="000C4D52">
      <w:pPr>
        <w:jc w:val="center"/>
        <w:rPr>
          <w:sz w:val="52"/>
          <w:szCs w:val="52"/>
        </w:rPr>
      </w:pPr>
      <w:r>
        <w:rPr>
          <w:sz w:val="52"/>
          <w:szCs w:val="52"/>
        </w:rPr>
        <w:t>COMPANY GmbH</w:t>
      </w:r>
    </w:p>
    <w:p w14:paraId="3F4FECE6" w14:textId="77777777" w:rsidR="000C4D52" w:rsidRPr="00D713BC" w:rsidRDefault="00B15027" w:rsidP="000C4D52">
      <w:pPr>
        <w:jc w:val="center"/>
        <w:rPr>
          <w:sz w:val="36"/>
          <w:szCs w:val="36"/>
        </w:rPr>
      </w:pPr>
      <w:r>
        <w:rPr>
          <w:sz w:val="36"/>
          <w:szCs w:val="36"/>
        </w:rPr>
        <w:t>Waldweg 24</w:t>
      </w:r>
    </w:p>
    <w:p w14:paraId="78400BAB" w14:textId="77777777" w:rsidR="000C4D52" w:rsidRPr="00D713BC" w:rsidRDefault="00B15027" w:rsidP="000C4D5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1717 St. </w:t>
      </w:r>
      <w:proofErr w:type="spellStart"/>
      <w:r>
        <w:rPr>
          <w:sz w:val="36"/>
          <w:szCs w:val="36"/>
        </w:rPr>
        <w:t>Ursen</w:t>
      </w:r>
      <w:proofErr w:type="spellEnd"/>
    </w:p>
    <w:p w14:paraId="4C0C9056" w14:textId="77777777" w:rsidR="000C4D52" w:rsidRPr="00D713BC" w:rsidRDefault="000C4D52" w:rsidP="000C4D52">
      <w:pPr>
        <w:jc w:val="center"/>
        <w:rPr>
          <w:sz w:val="36"/>
          <w:szCs w:val="36"/>
        </w:rPr>
      </w:pPr>
      <w:r w:rsidRPr="00D713BC">
        <w:rPr>
          <w:sz w:val="36"/>
          <w:szCs w:val="36"/>
        </w:rPr>
        <w:t>Tel</w:t>
      </w:r>
      <w:r w:rsidR="00195573" w:rsidRPr="00D713BC">
        <w:rPr>
          <w:sz w:val="36"/>
          <w:szCs w:val="36"/>
        </w:rPr>
        <w:t>: +41(</w:t>
      </w:r>
      <w:r w:rsidR="00B15027">
        <w:rPr>
          <w:sz w:val="36"/>
          <w:szCs w:val="36"/>
        </w:rPr>
        <w:t>79</w:t>
      </w:r>
      <w:r w:rsidR="00195573" w:rsidRPr="00D713BC">
        <w:rPr>
          <w:sz w:val="36"/>
          <w:szCs w:val="36"/>
        </w:rPr>
        <w:t>)</w:t>
      </w:r>
      <w:r w:rsidR="00B15027">
        <w:rPr>
          <w:sz w:val="36"/>
          <w:szCs w:val="36"/>
        </w:rPr>
        <w:t xml:space="preserve"> 750 54 68</w:t>
      </w:r>
    </w:p>
    <w:p w14:paraId="190A1EC4" w14:textId="77777777" w:rsidR="000C4D52" w:rsidRPr="00D713BC" w:rsidRDefault="000C4D52" w:rsidP="000C4D52">
      <w:pPr>
        <w:jc w:val="center"/>
        <w:rPr>
          <w:sz w:val="36"/>
          <w:szCs w:val="36"/>
        </w:rPr>
      </w:pPr>
      <w:r w:rsidRPr="00D713BC">
        <w:rPr>
          <w:sz w:val="36"/>
          <w:szCs w:val="36"/>
        </w:rPr>
        <w:t>Email</w:t>
      </w:r>
      <w:r w:rsidR="00EB0E77" w:rsidRPr="00D713BC">
        <w:rPr>
          <w:sz w:val="36"/>
          <w:szCs w:val="36"/>
        </w:rPr>
        <w:t>@</w:t>
      </w:r>
      <w:r w:rsidR="00B15027">
        <w:rPr>
          <w:sz w:val="36"/>
          <w:szCs w:val="36"/>
        </w:rPr>
        <w:t>stephane.waeber@wsfcomp.com</w:t>
      </w:r>
    </w:p>
    <w:p w14:paraId="344B11C8" w14:textId="77777777" w:rsidR="000C4D52" w:rsidRPr="00D713BC" w:rsidRDefault="00EB0E77" w:rsidP="000C4D52">
      <w:pPr>
        <w:jc w:val="center"/>
        <w:rPr>
          <w:sz w:val="36"/>
          <w:szCs w:val="36"/>
        </w:rPr>
      </w:pPr>
      <w:r w:rsidRPr="00D713BC">
        <w:rPr>
          <w:sz w:val="36"/>
          <w:szCs w:val="36"/>
        </w:rPr>
        <w:t>http://www.</w:t>
      </w:r>
      <w:r w:rsidR="00B15027">
        <w:rPr>
          <w:sz w:val="36"/>
          <w:szCs w:val="36"/>
        </w:rPr>
        <w:t>wsfcomp.com</w:t>
      </w:r>
    </w:p>
    <w:p w14:paraId="3EF5F18F" w14:textId="77777777" w:rsidR="0070777F" w:rsidRPr="007B20CB" w:rsidRDefault="0070777F" w:rsidP="0070777F">
      <w:pPr>
        <w:rPr>
          <w:sz w:val="44"/>
          <w:szCs w:val="44"/>
        </w:rPr>
      </w:pPr>
    </w:p>
    <w:p w14:paraId="7C40D4DC" w14:textId="77777777" w:rsidR="007D7BCB" w:rsidRPr="007B20CB" w:rsidRDefault="007D7BCB" w:rsidP="0070777F">
      <w:pPr>
        <w:rPr>
          <w:sz w:val="44"/>
          <w:szCs w:val="44"/>
        </w:rPr>
      </w:pPr>
    </w:p>
    <w:p w14:paraId="5E32FAEC" w14:textId="77777777" w:rsidR="007B20CB" w:rsidRPr="007B20CB" w:rsidRDefault="007B20CB" w:rsidP="0070777F">
      <w:pPr>
        <w:rPr>
          <w:sz w:val="44"/>
          <w:szCs w:val="44"/>
        </w:rPr>
      </w:pPr>
    </w:p>
    <w:p w14:paraId="64D12B70" w14:textId="77777777" w:rsidR="007B20CB" w:rsidRPr="007B20CB" w:rsidRDefault="007B20CB" w:rsidP="0070777F">
      <w:pPr>
        <w:rPr>
          <w:sz w:val="44"/>
          <w:szCs w:val="44"/>
        </w:rPr>
      </w:pPr>
    </w:p>
    <w:p w14:paraId="477C639E" w14:textId="77777777" w:rsidR="007966F5" w:rsidRDefault="007B20CB" w:rsidP="002E650D">
      <w:pPr>
        <w:pStyle w:val="TOC1"/>
        <w:tabs>
          <w:tab w:val="left" w:pos="440"/>
          <w:tab w:val="right" w:leader="dot" w:pos="8664"/>
        </w:tabs>
        <w:rPr>
          <w:noProof/>
        </w:rPr>
      </w:pPr>
      <w:r>
        <w:br w:type="page"/>
      </w:r>
      <w:r w:rsidRPr="0092078E">
        <w:fldChar w:fldCharType="begin"/>
      </w:r>
      <w:r w:rsidRPr="0092078E">
        <w:instrText xml:space="preserve"> TOC \o "1-3" \h \z \u </w:instrText>
      </w:r>
      <w:r w:rsidRPr="0092078E">
        <w:fldChar w:fldCharType="separate"/>
      </w:r>
    </w:p>
    <w:p w14:paraId="0A068EE0" w14:textId="77777777" w:rsidR="007966F5" w:rsidRDefault="001D4195" w:rsidP="002E650D">
      <w:pPr>
        <w:pStyle w:val="TOC1"/>
        <w:tabs>
          <w:tab w:val="left" w:pos="440"/>
          <w:tab w:val="right" w:leader="dot" w:pos="906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260816533" w:history="1">
        <w:r w:rsidR="007966F5" w:rsidRPr="00D82EBE">
          <w:rPr>
            <w:rStyle w:val="Hyperlink"/>
            <w:noProof/>
          </w:rPr>
          <w:t>1.</w:t>
        </w:r>
        <w:r w:rsidR="007966F5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Zusammenfassung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_Toc260816533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4</w:t>
        </w:r>
        <w:r w:rsidR="007966F5">
          <w:rPr>
            <w:noProof/>
            <w:webHidden/>
          </w:rPr>
          <w:fldChar w:fldCharType="end"/>
        </w:r>
      </w:hyperlink>
    </w:p>
    <w:p w14:paraId="38A3DF1F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34" w:history="1">
        <w:r w:rsidR="007966F5" w:rsidRPr="00D82EBE">
          <w:rPr>
            <w:rStyle w:val="Hyperlink"/>
            <w:noProof/>
          </w:rPr>
          <w:t>1.1.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Geschäftsidee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_Toc260816534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4</w:t>
        </w:r>
        <w:r w:rsidR="007966F5">
          <w:rPr>
            <w:noProof/>
            <w:webHidden/>
          </w:rPr>
          <w:fldChar w:fldCharType="end"/>
        </w:r>
      </w:hyperlink>
    </w:p>
    <w:p w14:paraId="01B38780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35" w:history="1">
        <w:r w:rsidR="007966F5" w:rsidRPr="00D82EBE">
          <w:rPr>
            <w:rStyle w:val="Hyperlink"/>
            <w:noProof/>
          </w:rPr>
          <w:t>1.2.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Geschäftsbereich/Marktleistungen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_Toc260816535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4</w:t>
        </w:r>
        <w:r w:rsidR="007966F5">
          <w:rPr>
            <w:noProof/>
            <w:webHidden/>
          </w:rPr>
          <w:fldChar w:fldCharType="end"/>
        </w:r>
      </w:hyperlink>
    </w:p>
    <w:p w14:paraId="5F61E7CE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36" w:history="1">
        <w:r w:rsidR="007966F5" w:rsidRPr="00D82EBE">
          <w:rPr>
            <w:rStyle w:val="Hyperlink"/>
            <w:noProof/>
          </w:rPr>
          <w:t>1.3.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Organisation Verkauf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_Toc260816536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4</w:t>
        </w:r>
        <w:r w:rsidR="007966F5">
          <w:rPr>
            <w:noProof/>
            <w:webHidden/>
          </w:rPr>
          <w:fldChar w:fldCharType="end"/>
        </w:r>
      </w:hyperlink>
    </w:p>
    <w:p w14:paraId="4A06AD6B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37" w:history="1">
        <w:r w:rsidR="007966F5" w:rsidRPr="00D82EBE">
          <w:rPr>
            <w:rStyle w:val="Hyperlink"/>
            <w:noProof/>
          </w:rPr>
          <w:t>1.4.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Wachstumspotenzial des Markts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_Toc260816537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4</w:t>
        </w:r>
        <w:r w:rsidR="007966F5">
          <w:rPr>
            <w:noProof/>
            <w:webHidden/>
          </w:rPr>
          <w:fldChar w:fldCharType="end"/>
        </w:r>
      </w:hyperlink>
    </w:p>
    <w:p w14:paraId="7D37BBB5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38" w:history="1">
        <w:r w:rsidR="007966F5" w:rsidRPr="00D82EBE">
          <w:rPr>
            <w:rStyle w:val="Hyperlink"/>
            <w:noProof/>
          </w:rPr>
          <w:t>1.5.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Führungskräfte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_Toc260816538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4</w:t>
        </w:r>
        <w:r w:rsidR="007966F5">
          <w:rPr>
            <w:noProof/>
            <w:webHidden/>
          </w:rPr>
          <w:fldChar w:fldCharType="end"/>
        </w:r>
      </w:hyperlink>
    </w:p>
    <w:p w14:paraId="5E2906CA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39" w:history="1">
        <w:r w:rsidR="007966F5" w:rsidRPr="00D82EBE">
          <w:rPr>
            <w:rStyle w:val="Hyperlink"/>
            <w:noProof/>
          </w:rPr>
          <w:t>1.6.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Finanzbedarf/Konditionen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_Toc260816539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4</w:t>
        </w:r>
        <w:r w:rsidR="007966F5">
          <w:rPr>
            <w:noProof/>
            <w:webHidden/>
          </w:rPr>
          <w:fldChar w:fldCharType="end"/>
        </w:r>
      </w:hyperlink>
    </w:p>
    <w:p w14:paraId="66F64CEC" w14:textId="77777777" w:rsidR="007966F5" w:rsidRDefault="001D4195" w:rsidP="002E650D">
      <w:pPr>
        <w:pStyle w:val="TOC1"/>
        <w:tabs>
          <w:tab w:val="left" w:pos="440"/>
          <w:tab w:val="right" w:leader="dot" w:pos="906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260816540" w:history="1">
        <w:r w:rsidR="007966F5" w:rsidRPr="00D82EBE">
          <w:rPr>
            <w:rStyle w:val="Hyperlink"/>
            <w:noProof/>
          </w:rPr>
          <w:t>2.</w:t>
        </w:r>
        <w:r w:rsidR="007966F5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Unternehmung und Unternehmensstrategie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_Toc260816540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5</w:t>
        </w:r>
        <w:r w:rsidR="007966F5">
          <w:rPr>
            <w:noProof/>
            <w:webHidden/>
          </w:rPr>
          <w:fldChar w:fldCharType="end"/>
        </w:r>
      </w:hyperlink>
    </w:p>
    <w:p w14:paraId="11F1D5E6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41" w:history="1">
        <w:r w:rsidR="007966F5" w:rsidRPr="00D82EBE">
          <w:rPr>
            <w:rStyle w:val="Hyperlink"/>
            <w:noProof/>
          </w:rPr>
          <w:t>2.1.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Unternehmung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_Toc260816541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5</w:t>
        </w:r>
        <w:r w:rsidR="007966F5">
          <w:rPr>
            <w:noProof/>
            <w:webHidden/>
          </w:rPr>
          <w:fldChar w:fldCharType="end"/>
        </w:r>
      </w:hyperlink>
    </w:p>
    <w:p w14:paraId="05A79C12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542" w:history="1">
        <w:r w:rsidR="007966F5" w:rsidRPr="00D82EBE">
          <w:rPr>
            <w:rStyle w:val="Hyperlink"/>
            <w:noProof/>
          </w:rPr>
          <w:t>2.1.1.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Geschichtlicher Hintergrund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_Toc260816542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5</w:t>
        </w:r>
        <w:r w:rsidR="007966F5">
          <w:rPr>
            <w:noProof/>
            <w:webHidden/>
          </w:rPr>
          <w:fldChar w:fldCharType="end"/>
        </w:r>
      </w:hyperlink>
    </w:p>
    <w:p w14:paraId="0A1B04E8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543" w:history="1">
        <w:r w:rsidR="007966F5" w:rsidRPr="00D82EBE">
          <w:rPr>
            <w:rStyle w:val="Hyperlink"/>
            <w:noProof/>
          </w:rPr>
          <w:t>2.1.2.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Gründungsfinanzierung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_Toc260816543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5</w:t>
        </w:r>
        <w:r w:rsidR="007966F5">
          <w:rPr>
            <w:noProof/>
            <w:webHidden/>
          </w:rPr>
          <w:fldChar w:fldCharType="end"/>
        </w:r>
      </w:hyperlink>
    </w:p>
    <w:p w14:paraId="4997EBC2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544" w:history="1">
        <w:r w:rsidR="007966F5" w:rsidRPr="00D82EBE">
          <w:rPr>
            <w:rStyle w:val="Hyperlink"/>
            <w:noProof/>
          </w:rPr>
          <w:t>2.1.3.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Aktuelle Situation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_Toc260816544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5</w:t>
        </w:r>
        <w:r w:rsidR="007966F5">
          <w:rPr>
            <w:noProof/>
            <w:webHidden/>
          </w:rPr>
          <w:fldChar w:fldCharType="end"/>
        </w:r>
      </w:hyperlink>
    </w:p>
    <w:p w14:paraId="643C4326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545" w:history="1">
        <w:r w:rsidR="007966F5" w:rsidRPr="00D82EBE">
          <w:rPr>
            <w:rStyle w:val="Hyperlink"/>
            <w:noProof/>
          </w:rPr>
          <w:t>2.1.4.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[spezifische Finanzierung]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_Toc260816545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5</w:t>
        </w:r>
        <w:r w:rsidR="007966F5">
          <w:rPr>
            <w:noProof/>
            <w:webHidden/>
          </w:rPr>
          <w:fldChar w:fldCharType="end"/>
        </w:r>
      </w:hyperlink>
    </w:p>
    <w:p w14:paraId="76E8E231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46" w:history="1">
        <w:r w:rsidR="007966F5" w:rsidRPr="00D82EBE">
          <w:rPr>
            <w:rStyle w:val="Hyperlink"/>
            <w:noProof/>
          </w:rPr>
          <w:t>2.2.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Unternehmensstrategie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_Toc260816546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5</w:t>
        </w:r>
        <w:r w:rsidR="007966F5">
          <w:rPr>
            <w:noProof/>
            <w:webHidden/>
          </w:rPr>
          <w:fldChar w:fldCharType="end"/>
        </w:r>
      </w:hyperlink>
    </w:p>
    <w:p w14:paraId="5F3A6663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547" w:history="1">
        <w:r w:rsidR="007966F5" w:rsidRPr="00D82EBE">
          <w:rPr>
            <w:rStyle w:val="Hyperlink"/>
            <w:noProof/>
          </w:rPr>
          <w:t>2.2.1.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Vision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_Toc260816547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5</w:t>
        </w:r>
        <w:r w:rsidR="007966F5">
          <w:rPr>
            <w:noProof/>
            <w:webHidden/>
          </w:rPr>
          <w:fldChar w:fldCharType="end"/>
        </w:r>
      </w:hyperlink>
    </w:p>
    <w:p w14:paraId="5E76D614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548" w:history="1">
        <w:r w:rsidR="007966F5" w:rsidRPr="00D82EBE">
          <w:rPr>
            <w:rStyle w:val="Hyperlink"/>
            <w:noProof/>
          </w:rPr>
          <w:t>2.2.2.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SWOT-Analyse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_Toc260816548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5</w:t>
        </w:r>
        <w:r w:rsidR="007966F5">
          <w:rPr>
            <w:noProof/>
            <w:webHidden/>
          </w:rPr>
          <w:fldChar w:fldCharType="end"/>
        </w:r>
      </w:hyperlink>
    </w:p>
    <w:p w14:paraId="0FFFAF9C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549" w:history="1">
        <w:r w:rsidR="007966F5" w:rsidRPr="00D82EBE">
          <w:rPr>
            <w:rStyle w:val="Hyperlink"/>
            <w:noProof/>
          </w:rPr>
          <w:t>2.2.3.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Strategie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_Toc260816549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5</w:t>
        </w:r>
        <w:r w:rsidR="007966F5">
          <w:rPr>
            <w:noProof/>
            <w:webHidden/>
          </w:rPr>
          <w:fldChar w:fldCharType="end"/>
        </w:r>
      </w:hyperlink>
    </w:p>
    <w:p w14:paraId="5F00AE30" w14:textId="77777777" w:rsidR="007966F5" w:rsidRDefault="001D4195" w:rsidP="002E650D">
      <w:pPr>
        <w:pStyle w:val="TOC1"/>
        <w:tabs>
          <w:tab w:val="left" w:pos="440"/>
          <w:tab w:val="right" w:leader="dot" w:pos="906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260816550" w:history="1">
        <w:r w:rsidR="007966F5" w:rsidRPr="00D82EBE">
          <w:rPr>
            <w:rStyle w:val="Hyperlink"/>
            <w:noProof/>
          </w:rPr>
          <w:t>3.</w:t>
        </w:r>
        <w:r w:rsidR="007966F5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Produkte / Dienstleistungen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_Toc260816550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6</w:t>
        </w:r>
        <w:r w:rsidR="007966F5">
          <w:rPr>
            <w:noProof/>
            <w:webHidden/>
          </w:rPr>
          <w:fldChar w:fldCharType="end"/>
        </w:r>
      </w:hyperlink>
    </w:p>
    <w:p w14:paraId="38276252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51" w:history="1">
        <w:r w:rsidR="007966F5" w:rsidRPr="00D82EBE">
          <w:rPr>
            <w:rStyle w:val="Hyperlink"/>
            <w:noProof/>
          </w:rPr>
          <w:t>3.1.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Produktportfolio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_Toc260816551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6</w:t>
        </w:r>
        <w:r w:rsidR="007966F5">
          <w:rPr>
            <w:noProof/>
            <w:webHidden/>
          </w:rPr>
          <w:fldChar w:fldCharType="end"/>
        </w:r>
      </w:hyperlink>
    </w:p>
    <w:p w14:paraId="59F3B96E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52" w:history="1">
        <w:r w:rsidR="007966F5" w:rsidRPr="00D82EBE">
          <w:rPr>
            <w:rStyle w:val="Hyperlink"/>
            <w:noProof/>
          </w:rPr>
          <w:t>3.2.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Positionierung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_Toc260816552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6</w:t>
        </w:r>
        <w:r w:rsidR="007966F5">
          <w:rPr>
            <w:noProof/>
            <w:webHidden/>
          </w:rPr>
          <w:fldChar w:fldCharType="end"/>
        </w:r>
      </w:hyperlink>
    </w:p>
    <w:p w14:paraId="761DA266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53" w:history="1">
        <w:r w:rsidR="007966F5" w:rsidRPr="00D82EBE">
          <w:rPr>
            <w:rStyle w:val="Hyperlink"/>
            <w:noProof/>
          </w:rPr>
          <w:t>3.3.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Preissegment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_Toc260816553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6</w:t>
        </w:r>
        <w:r w:rsidR="007966F5">
          <w:rPr>
            <w:noProof/>
            <w:webHidden/>
          </w:rPr>
          <w:fldChar w:fldCharType="end"/>
        </w:r>
      </w:hyperlink>
    </w:p>
    <w:p w14:paraId="69EC2368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54" w:history="1">
        <w:r w:rsidR="007966F5" w:rsidRPr="00D82EBE">
          <w:rPr>
            <w:rStyle w:val="Hyperlink"/>
            <w:noProof/>
          </w:rPr>
          <w:t>3.4.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Qualitätsstandard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_Toc260816554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6</w:t>
        </w:r>
        <w:r w:rsidR="007966F5">
          <w:rPr>
            <w:noProof/>
            <w:webHidden/>
          </w:rPr>
          <w:fldChar w:fldCharType="end"/>
        </w:r>
      </w:hyperlink>
    </w:p>
    <w:p w14:paraId="23172C77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55" w:history="1">
        <w:r w:rsidR="007966F5" w:rsidRPr="00D82EBE">
          <w:rPr>
            <w:rStyle w:val="Hyperlink"/>
            <w:noProof/>
          </w:rPr>
          <w:t>3.5.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Zusatzleistungen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_Toc260816555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6</w:t>
        </w:r>
        <w:r w:rsidR="007966F5">
          <w:rPr>
            <w:noProof/>
            <w:webHidden/>
          </w:rPr>
          <w:fldChar w:fldCharType="end"/>
        </w:r>
      </w:hyperlink>
    </w:p>
    <w:p w14:paraId="4B11A959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56" w:history="1">
        <w:r w:rsidR="007966F5" w:rsidRPr="00D82EBE">
          <w:rPr>
            <w:rStyle w:val="Hyperlink"/>
            <w:noProof/>
          </w:rPr>
          <w:t>3.6.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Produktlebenszyklus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_Toc260816556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6</w:t>
        </w:r>
        <w:r w:rsidR="007966F5">
          <w:rPr>
            <w:noProof/>
            <w:webHidden/>
          </w:rPr>
          <w:fldChar w:fldCharType="end"/>
        </w:r>
      </w:hyperlink>
    </w:p>
    <w:p w14:paraId="7F9A862F" w14:textId="77777777" w:rsidR="007966F5" w:rsidRDefault="001D4195" w:rsidP="002E650D">
      <w:pPr>
        <w:pStyle w:val="TOC1"/>
        <w:tabs>
          <w:tab w:val="left" w:pos="440"/>
          <w:tab w:val="right" w:leader="dot" w:pos="906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260816557" w:history="1">
        <w:r w:rsidR="007966F5" w:rsidRPr="00D82EBE">
          <w:rPr>
            <w:rStyle w:val="Hyperlink"/>
            <w:noProof/>
          </w:rPr>
          <w:t>4.</w:t>
        </w:r>
        <w:r w:rsidR="007966F5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Markt / Kunden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_Toc260816557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7</w:t>
        </w:r>
        <w:r w:rsidR="007966F5">
          <w:rPr>
            <w:noProof/>
            <w:webHidden/>
          </w:rPr>
          <w:fldChar w:fldCharType="end"/>
        </w:r>
      </w:hyperlink>
    </w:p>
    <w:p w14:paraId="661AA485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58" w:history="1">
        <w:r w:rsidR="007966F5" w:rsidRPr="00D82EBE">
          <w:rPr>
            <w:rStyle w:val="Hyperlink"/>
            <w:noProof/>
          </w:rPr>
          <w:t>4.1.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Marktübersicht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_Toc260816558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7</w:t>
        </w:r>
        <w:r w:rsidR="007966F5">
          <w:rPr>
            <w:noProof/>
            <w:webHidden/>
          </w:rPr>
          <w:fldChar w:fldCharType="end"/>
        </w:r>
      </w:hyperlink>
    </w:p>
    <w:p w14:paraId="27266E71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59" w:history="1">
        <w:r w:rsidR="007966F5" w:rsidRPr="00D82EBE">
          <w:rPr>
            <w:rStyle w:val="Hyperlink"/>
            <w:noProof/>
          </w:rPr>
          <w:t>4.2.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Erfolgsfaktoren für zukünftige Entwicklung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_Toc260816559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7</w:t>
        </w:r>
        <w:r w:rsidR="007966F5">
          <w:rPr>
            <w:noProof/>
            <w:webHidden/>
          </w:rPr>
          <w:fldChar w:fldCharType="end"/>
        </w:r>
      </w:hyperlink>
    </w:p>
    <w:p w14:paraId="08679CA7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60" w:history="1">
        <w:r w:rsidR="007966F5" w:rsidRPr="00D82EBE">
          <w:rPr>
            <w:rStyle w:val="Hyperlink"/>
            <w:noProof/>
          </w:rPr>
          <w:t>4.3.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Kunden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_Toc260816560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7</w:t>
        </w:r>
        <w:r w:rsidR="007966F5">
          <w:rPr>
            <w:noProof/>
            <w:webHidden/>
          </w:rPr>
          <w:fldChar w:fldCharType="end"/>
        </w:r>
      </w:hyperlink>
    </w:p>
    <w:p w14:paraId="09F15D9B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61" w:history="1">
        <w:r w:rsidR="007966F5" w:rsidRPr="00D82EBE">
          <w:rPr>
            <w:rStyle w:val="Hyperlink"/>
            <w:noProof/>
          </w:rPr>
          <w:t>4.4.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Eigene Marktstellung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_Toc260816561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7</w:t>
        </w:r>
        <w:r w:rsidR="007966F5">
          <w:rPr>
            <w:noProof/>
            <w:webHidden/>
          </w:rPr>
          <w:fldChar w:fldCharType="end"/>
        </w:r>
      </w:hyperlink>
    </w:p>
    <w:p w14:paraId="0BA0B9DC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62" w:history="1">
        <w:r w:rsidR="007966F5" w:rsidRPr="00D82EBE">
          <w:rPr>
            <w:rStyle w:val="Hyperlink"/>
            <w:noProof/>
          </w:rPr>
          <w:t>4.5.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Porters Five Forces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_Toc260816562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7</w:t>
        </w:r>
        <w:r w:rsidR="007966F5">
          <w:rPr>
            <w:noProof/>
            <w:webHidden/>
          </w:rPr>
          <w:fldChar w:fldCharType="end"/>
        </w:r>
      </w:hyperlink>
    </w:p>
    <w:p w14:paraId="3006E964" w14:textId="77777777" w:rsidR="007966F5" w:rsidRDefault="001D4195" w:rsidP="002E650D">
      <w:pPr>
        <w:pStyle w:val="TOC1"/>
        <w:tabs>
          <w:tab w:val="left" w:pos="440"/>
          <w:tab w:val="right" w:leader="dot" w:pos="906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260816563" w:history="1">
        <w:r w:rsidR="007966F5" w:rsidRPr="00D82EBE">
          <w:rPr>
            <w:rStyle w:val="Hyperlink"/>
            <w:noProof/>
          </w:rPr>
          <w:t>5.</w:t>
        </w:r>
        <w:r w:rsidR="007966F5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Konkurrenz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_Toc260816563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8</w:t>
        </w:r>
        <w:r w:rsidR="007966F5">
          <w:rPr>
            <w:noProof/>
            <w:webHidden/>
          </w:rPr>
          <w:fldChar w:fldCharType="end"/>
        </w:r>
      </w:hyperlink>
    </w:p>
    <w:p w14:paraId="14346B36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64" w:history="1">
        <w:r w:rsidR="007966F5" w:rsidRPr="00D82EBE">
          <w:rPr>
            <w:rStyle w:val="Hyperlink"/>
            <w:noProof/>
          </w:rPr>
          <w:t>5.1.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Name Konkurrenzunternehmung 1]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_Toc260816564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8</w:t>
        </w:r>
        <w:r w:rsidR="007966F5">
          <w:rPr>
            <w:noProof/>
            <w:webHidden/>
          </w:rPr>
          <w:fldChar w:fldCharType="end"/>
        </w:r>
      </w:hyperlink>
    </w:p>
    <w:p w14:paraId="3A01ADD7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565" w:history="1">
        <w:r w:rsidR="007966F5" w:rsidRPr="00D82EBE">
          <w:rPr>
            <w:rStyle w:val="Hyperlink"/>
            <w:noProof/>
          </w:rPr>
          <w:t>5.1.1.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Profil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_Toc260816565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8</w:t>
        </w:r>
        <w:r w:rsidR="007966F5">
          <w:rPr>
            <w:noProof/>
            <w:webHidden/>
          </w:rPr>
          <w:fldChar w:fldCharType="end"/>
        </w:r>
      </w:hyperlink>
    </w:p>
    <w:p w14:paraId="6D76E5EC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566" w:history="1">
        <w:r w:rsidR="007966F5" w:rsidRPr="00D82EBE">
          <w:rPr>
            <w:rStyle w:val="Hyperlink"/>
            <w:noProof/>
          </w:rPr>
          <w:t>5.1.2.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Zielmärkte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_Toc260816566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8</w:t>
        </w:r>
        <w:r w:rsidR="007966F5">
          <w:rPr>
            <w:noProof/>
            <w:webHidden/>
          </w:rPr>
          <w:fldChar w:fldCharType="end"/>
        </w:r>
      </w:hyperlink>
    </w:p>
    <w:p w14:paraId="055F8041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567" w:history="1">
        <w:r w:rsidR="007966F5" w:rsidRPr="00D82EBE">
          <w:rPr>
            <w:rStyle w:val="Hyperlink"/>
            <w:noProof/>
          </w:rPr>
          <w:t>5.1.3.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Marktstellung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_Toc260816567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8</w:t>
        </w:r>
        <w:r w:rsidR="007966F5">
          <w:rPr>
            <w:noProof/>
            <w:webHidden/>
          </w:rPr>
          <w:fldChar w:fldCharType="end"/>
        </w:r>
      </w:hyperlink>
    </w:p>
    <w:p w14:paraId="3BC7F848" w14:textId="2DB00264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568" w:history="1">
        <w:r w:rsidR="00F208A6">
          <w:rPr>
            <w:rStyle w:val="Hyperlink"/>
            <w:noProof/>
          </w:rPr>
          <w:t>5</w:t>
        </w:r>
        <w:r w:rsidR="007966F5" w:rsidRPr="00D82EBE">
          <w:rPr>
            <w:rStyle w:val="Hyperlink"/>
            <w:noProof/>
          </w:rPr>
          <w:t>1.4.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Absatzorganisation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_Toc260816568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8</w:t>
        </w:r>
        <w:r w:rsidR="007966F5">
          <w:rPr>
            <w:noProof/>
            <w:webHidden/>
          </w:rPr>
          <w:fldChar w:fldCharType="end"/>
        </w:r>
      </w:hyperlink>
    </w:p>
    <w:p w14:paraId="018CC49E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569" w:history="1">
        <w:r w:rsidR="007966F5" w:rsidRPr="00D82EBE">
          <w:rPr>
            <w:rStyle w:val="Hyperlink"/>
            <w:noProof/>
          </w:rPr>
          <w:t>5.1.5.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Wettbewerbsvorteile/ -nachteile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_Toc260816569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8</w:t>
        </w:r>
        <w:r w:rsidR="007966F5">
          <w:rPr>
            <w:noProof/>
            <w:webHidden/>
          </w:rPr>
          <w:fldChar w:fldCharType="end"/>
        </w:r>
      </w:hyperlink>
    </w:p>
    <w:p w14:paraId="105F8870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570" w:history="1">
        <w:r w:rsidR="007966F5" w:rsidRPr="00D82EBE">
          <w:rPr>
            <w:rStyle w:val="Hyperlink"/>
            <w:noProof/>
          </w:rPr>
          <w:t>5.1.6.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Erkennbare Strategien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_Toc260816570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8</w:t>
        </w:r>
        <w:r w:rsidR="007966F5">
          <w:rPr>
            <w:noProof/>
            <w:webHidden/>
          </w:rPr>
          <w:fldChar w:fldCharType="end"/>
        </w:r>
      </w:hyperlink>
    </w:p>
    <w:p w14:paraId="3C01FC84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71" w:history="1">
        <w:r w:rsidR="007966F5" w:rsidRPr="00D82EBE">
          <w:rPr>
            <w:rStyle w:val="Hyperlink"/>
            <w:noProof/>
          </w:rPr>
          <w:t>5.2.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[Name Konkurrenzunternehmung 2]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_Toc260816571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8</w:t>
        </w:r>
        <w:r w:rsidR="007966F5">
          <w:rPr>
            <w:noProof/>
            <w:webHidden/>
          </w:rPr>
          <w:fldChar w:fldCharType="end"/>
        </w:r>
      </w:hyperlink>
    </w:p>
    <w:p w14:paraId="33413267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72" w:history="1">
        <w:r w:rsidR="007966F5" w:rsidRPr="00D82EBE">
          <w:rPr>
            <w:rStyle w:val="Hyperlink"/>
            <w:noProof/>
          </w:rPr>
          <w:t>5.3.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[Name Konkurrenzprodukt 1]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_Toc260816572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8</w:t>
        </w:r>
        <w:r w:rsidR="007966F5">
          <w:rPr>
            <w:noProof/>
            <w:webHidden/>
          </w:rPr>
          <w:fldChar w:fldCharType="end"/>
        </w:r>
      </w:hyperlink>
    </w:p>
    <w:p w14:paraId="67375E80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573" w:history="1">
        <w:r w:rsidR="007966F5" w:rsidRPr="00D82EBE">
          <w:rPr>
            <w:rStyle w:val="Hyperlink"/>
            <w:noProof/>
          </w:rPr>
          <w:t>5.3.1.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Produktsortiment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_Toc260816573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8</w:t>
        </w:r>
        <w:r w:rsidR="007966F5">
          <w:rPr>
            <w:noProof/>
            <w:webHidden/>
          </w:rPr>
          <w:fldChar w:fldCharType="end"/>
        </w:r>
      </w:hyperlink>
    </w:p>
    <w:p w14:paraId="52314079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574" w:history="1">
        <w:r w:rsidR="007966F5" w:rsidRPr="00D82EBE">
          <w:rPr>
            <w:rStyle w:val="Hyperlink"/>
            <w:noProof/>
          </w:rPr>
          <w:t>5.3.2.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Produkteigenschaften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_Toc260816574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8</w:t>
        </w:r>
        <w:r w:rsidR="007966F5">
          <w:rPr>
            <w:noProof/>
            <w:webHidden/>
          </w:rPr>
          <w:fldChar w:fldCharType="end"/>
        </w:r>
      </w:hyperlink>
    </w:p>
    <w:p w14:paraId="468331FB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575" w:history="1">
        <w:r w:rsidR="007966F5" w:rsidRPr="00D82EBE">
          <w:rPr>
            <w:rStyle w:val="Hyperlink"/>
            <w:noProof/>
          </w:rPr>
          <w:t>5.3.3.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Zusatzdienstleistungen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_Toc260816575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8</w:t>
        </w:r>
        <w:r w:rsidR="007966F5">
          <w:rPr>
            <w:noProof/>
            <w:webHidden/>
          </w:rPr>
          <w:fldChar w:fldCharType="end"/>
        </w:r>
      </w:hyperlink>
    </w:p>
    <w:p w14:paraId="322143B9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576" w:history="1">
        <w:r w:rsidR="007966F5" w:rsidRPr="00D82EBE">
          <w:rPr>
            <w:rStyle w:val="Hyperlink"/>
            <w:noProof/>
          </w:rPr>
          <w:t>5.3.4.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Preis, Zahlungskonditionen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_Toc260816576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8</w:t>
        </w:r>
        <w:r w:rsidR="007966F5">
          <w:rPr>
            <w:noProof/>
            <w:webHidden/>
          </w:rPr>
          <w:fldChar w:fldCharType="end"/>
        </w:r>
      </w:hyperlink>
    </w:p>
    <w:p w14:paraId="412FEC5E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77" w:history="1">
        <w:r w:rsidR="007966F5" w:rsidRPr="00D82EBE">
          <w:rPr>
            <w:rStyle w:val="Hyperlink"/>
            <w:noProof/>
          </w:rPr>
          <w:t>5.4.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[Name Konkurrenzprodukt 2]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_Toc260816577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8</w:t>
        </w:r>
        <w:r w:rsidR="007966F5">
          <w:rPr>
            <w:noProof/>
            <w:webHidden/>
          </w:rPr>
          <w:fldChar w:fldCharType="end"/>
        </w:r>
      </w:hyperlink>
    </w:p>
    <w:p w14:paraId="668BBC05" w14:textId="77777777" w:rsidR="007966F5" w:rsidRDefault="001D4195" w:rsidP="002E650D">
      <w:pPr>
        <w:pStyle w:val="TOC1"/>
        <w:tabs>
          <w:tab w:val="left" w:pos="440"/>
          <w:tab w:val="right" w:leader="dot" w:pos="906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260816578" w:history="1">
        <w:r w:rsidR="007966F5" w:rsidRPr="00D82EBE">
          <w:rPr>
            <w:rStyle w:val="Hyperlink"/>
            <w:noProof/>
          </w:rPr>
          <w:t>6.</w:t>
        </w:r>
        <w:r w:rsidR="007966F5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Marketing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_Toc260816578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9</w:t>
        </w:r>
        <w:r w:rsidR="007966F5">
          <w:rPr>
            <w:noProof/>
            <w:webHidden/>
          </w:rPr>
          <w:fldChar w:fldCharType="end"/>
        </w:r>
      </w:hyperlink>
    </w:p>
    <w:p w14:paraId="19B8FEE9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79" w:history="1">
        <w:r w:rsidR="007966F5" w:rsidRPr="00D82EBE">
          <w:rPr>
            <w:rStyle w:val="Hyperlink"/>
            <w:noProof/>
          </w:rPr>
          <w:t>6.1.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Marketingstrategie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_Toc260816579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9</w:t>
        </w:r>
        <w:r w:rsidR="007966F5">
          <w:rPr>
            <w:noProof/>
            <w:webHidden/>
          </w:rPr>
          <w:fldChar w:fldCharType="end"/>
        </w:r>
      </w:hyperlink>
    </w:p>
    <w:p w14:paraId="6917E41E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80" w:history="1">
        <w:r w:rsidR="007966F5" w:rsidRPr="00D82EBE">
          <w:rPr>
            <w:rStyle w:val="Hyperlink"/>
            <w:noProof/>
          </w:rPr>
          <w:t>6.2.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Strategiegrundsätze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_Toc260816580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9</w:t>
        </w:r>
        <w:r w:rsidR="007966F5">
          <w:rPr>
            <w:noProof/>
            <w:webHidden/>
          </w:rPr>
          <w:fldChar w:fldCharType="end"/>
        </w:r>
      </w:hyperlink>
    </w:p>
    <w:p w14:paraId="54974AEF" w14:textId="77777777" w:rsidR="007966F5" w:rsidRDefault="001D4195" w:rsidP="002E650D">
      <w:pPr>
        <w:pStyle w:val="TOC1"/>
        <w:tabs>
          <w:tab w:val="left" w:pos="440"/>
          <w:tab w:val="right" w:leader="dot" w:pos="906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260816581" w:history="1">
        <w:r w:rsidR="007966F5" w:rsidRPr="00D82EBE">
          <w:rPr>
            <w:rStyle w:val="Hyperlink"/>
            <w:noProof/>
          </w:rPr>
          <w:t>7.</w:t>
        </w:r>
        <w:r w:rsidR="007966F5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Produktion / Lieferung / Beschaffung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_Toc260816581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10</w:t>
        </w:r>
        <w:r w:rsidR="007966F5">
          <w:rPr>
            <w:noProof/>
            <w:webHidden/>
          </w:rPr>
          <w:fldChar w:fldCharType="end"/>
        </w:r>
      </w:hyperlink>
    </w:p>
    <w:p w14:paraId="4B228C37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82" w:history="1">
        <w:r w:rsidR="007966F5" w:rsidRPr="00D82EBE">
          <w:rPr>
            <w:rStyle w:val="Hyperlink"/>
            <w:noProof/>
          </w:rPr>
          <w:t>7.1.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Produktionsmittel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_Toc260816582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10</w:t>
        </w:r>
        <w:r w:rsidR="007966F5">
          <w:rPr>
            <w:noProof/>
            <w:webHidden/>
          </w:rPr>
          <w:fldChar w:fldCharType="end"/>
        </w:r>
      </w:hyperlink>
    </w:p>
    <w:p w14:paraId="0769E836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83" w:history="1">
        <w:r w:rsidR="007966F5" w:rsidRPr="00D82EBE">
          <w:rPr>
            <w:rStyle w:val="Hyperlink"/>
            <w:noProof/>
          </w:rPr>
          <w:t>7.2.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Produktionstechnologie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_Toc260816583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10</w:t>
        </w:r>
        <w:r w:rsidR="007966F5">
          <w:rPr>
            <w:noProof/>
            <w:webHidden/>
          </w:rPr>
          <w:fldChar w:fldCharType="end"/>
        </w:r>
      </w:hyperlink>
    </w:p>
    <w:p w14:paraId="04FE0503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84" w:history="1">
        <w:r w:rsidR="007966F5" w:rsidRPr="00D82EBE">
          <w:rPr>
            <w:rStyle w:val="Hyperlink"/>
            <w:noProof/>
          </w:rPr>
          <w:t>7.3.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Kapazitäten und Engpässe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_Toc260816584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10</w:t>
        </w:r>
        <w:r w:rsidR="007966F5">
          <w:rPr>
            <w:noProof/>
            <w:webHidden/>
          </w:rPr>
          <w:fldChar w:fldCharType="end"/>
        </w:r>
      </w:hyperlink>
    </w:p>
    <w:p w14:paraId="2012E9B5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85" w:history="1">
        <w:r w:rsidR="007966F5" w:rsidRPr="00D82EBE">
          <w:rPr>
            <w:rStyle w:val="Hyperlink"/>
            <w:noProof/>
          </w:rPr>
          <w:t>7.4.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Wichtigste Lieferanten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_Toc260816585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10</w:t>
        </w:r>
        <w:r w:rsidR="007966F5">
          <w:rPr>
            <w:noProof/>
            <w:webHidden/>
          </w:rPr>
          <w:fldChar w:fldCharType="end"/>
        </w:r>
      </w:hyperlink>
    </w:p>
    <w:p w14:paraId="109C7F47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86" w:history="1">
        <w:r w:rsidR="007966F5" w:rsidRPr="00D82EBE">
          <w:rPr>
            <w:rStyle w:val="Hyperlink"/>
            <w:noProof/>
          </w:rPr>
          <w:t>7.5.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Rohstoffmärkte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_Toc260816586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10</w:t>
        </w:r>
        <w:r w:rsidR="007966F5">
          <w:rPr>
            <w:noProof/>
            <w:webHidden/>
          </w:rPr>
          <w:fldChar w:fldCharType="end"/>
        </w:r>
      </w:hyperlink>
    </w:p>
    <w:p w14:paraId="5ECB74F2" w14:textId="77777777" w:rsidR="007966F5" w:rsidRDefault="001D4195" w:rsidP="002E650D">
      <w:pPr>
        <w:pStyle w:val="TOC1"/>
        <w:tabs>
          <w:tab w:val="left" w:pos="440"/>
          <w:tab w:val="right" w:leader="dot" w:pos="906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260816587" w:history="1">
        <w:r w:rsidR="007966F5" w:rsidRPr="00D82EBE">
          <w:rPr>
            <w:rStyle w:val="Hyperlink"/>
            <w:noProof/>
          </w:rPr>
          <w:t>8.</w:t>
        </w:r>
        <w:r w:rsidR="007966F5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Forschung und Entwicklung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_Toc260816587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11</w:t>
        </w:r>
        <w:r w:rsidR="007966F5">
          <w:rPr>
            <w:noProof/>
            <w:webHidden/>
          </w:rPr>
          <w:fldChar w:fldCharType="end"/>
        </w:r>
      </w:hyperlink>
    </w:p>
    <w:p w14:paraId="3E5263EC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88" w:history="1">
        <w:r w:rsidR="007966F5" w:rsidRPr="00D82EBE">
          <w:rPr>
            <w:rStyle w:val="Hyperlink"/>
            <w:noProof/>
          </w:rPr>
          <w:t>8.1.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Know-how-Quellen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_Toc260816588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11</w:t>
        </w:r>
        <w:r w:rsidR="007966F5">
          <w:rPr>
            <w:noProof/>
            <w:webHidden/>
          </w:rPr>
          <w:fldChar w:fldCharType="end"/>
        </w:r>
      </w:hyperlink>
    </w:p>
    <w:p w14:paraId="79D01FCF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89" w:history="1">
        <w:r w:rsidR="007966F5" w:rsidRPr="00D82EBE">
          <w:rPr>
            <w:rStyle w:val="Hyperlink"/>
            <w:noProof/>
          </w:rPr>
          <w:t>8.2.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Innovationspolitik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_Toc260816589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11</w:t>
        </w:r>
        <w:r w:rsidR="007966F5">
          <w:rPr>
            <w:noProof/>
            <w:webHidden/>
          </w:rPr>
          <w:fldChar w:fldCharType="end"/>
        </w:r>
      </w:hyperlink>
    </w:p>
    <w:p w14:paraId="4061488D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90" w:history="1">
        <w:r w:rsidR="007966F5" w:rsidRPr="00D82EBE">
          <w:rPr>
            <w:rStyle w:val="Hyperlink"/>
            <w:noProof/>
          </w:rPr>
          <w:t>8.3.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Laufende Entwicklungsprojekte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_Toc260816590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11</w:t>
        </w:r>
        <w:r w:rsidR="007966F5">
          <w:rPr>
            <w:noProof/>
            <w:webHidden/>
          </w:rPr>
          <w:fldChar w:fldCharType="end"/>
        </w:r>
      </w:hyperlink>
    </w:p>
    <w:p w14:paraId="6F2928E7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91" w:history="1">
        <w:r w:rsidR="007966F5" w:rsidRPr="00D82EBE">
          <w:rPr>
            <w:rStyle w:val="Hyperlink"/>
            <w:noProof/>
          </w:rPr>
          <w:t>8.4.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Geplante Entwicklungsprojekte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_Toc260816591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11</w:t>
        </w:r>
        <w:r w:rsidR="007966F5">
          <w:rPr>
            <w:noProof/>
            <w:webHidden/>
          </w:rPr>
          <w:fldChar w:fldCharType="end"/>
        </w:r>
      </w:hyperlink>
    </w:p>
    <w:p w14:paraId="19132466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92" w:history="1">
        <w:r w:rsidR="007966F5" w:rsidRPr="00D82EBE">
          <w:rPr>
            <w:rStyle w:val="Hyperlink"/>
            <w:noProof/>
          </w:rPr>
          <w:t>8.5.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Produkte- und Markenschutz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_Toc260816592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11</w:t>
        </w:r>
        <w:r w:rsidR="007966F5">
          <w:rPr>
            <w:noProof/>
            <w:webHidden/>
          </w:rPr>
          <w:fldChar w:fldCharType="end"/>
        </w:r>
      </w:hyperlink>
    </w:p>
    <w:p w14:paraId="0E6827E9" w14:textId="77777777" w:rsidR="007966F5" w:rsidRDefault="001D4195" w:rsidP="002E650D">
      <w:pPr>
        <w:pStyle w:val="TOC1"/>
        <w:tabs>
          <w:tab w:val="left" w:pos="440"/>
          <w:tab w:val="right" w:leader="dot" w:pos="906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260816593" w:history="1">
        <w:r w:rsidR="007966F5" w:rsidRPr="00D82EBE">
          <w:rPr>
            <w:rStyle w:val="Hyperlink"/>
            <w:noProof/>
          </w:rPr>
          <w:t>9.</w:t>
        </w:r>
        <w:r w:rsidR="007966F5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Standort / Administration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_Toc260816593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12</w:t>
        </w:r>
        <w:r w:rsidR="007966F5">
          <w:rPr>
            <w:noProof/>
            <w:webHidden/>
          </w:rPr>
          <w:fldChar w:fldCharType="end"/>
        </w:r>
      </w:hyperlink>
    </w:p>
    <w:p w14:paraId="4CCFDABA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94" w:history="1">
        <w:r w:rsidR="007966F5" w:rsidRPr="00D82EBE">
          <w:rPr>
            <w:rStyle w:val="Hyperlink"/>
            <w:noProof/>
          </w:rPr>
          <w:t>9.1.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Firmendomizil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_Toc260816594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12</w:t>
        </w:r>
        <w:r w:rsidR="007966F5">
          <w:rPr>
            <w:noProof/>
            <w:webHidden/>
          </w:rPr>
          <w:fldChar w:fldCharType="end"/>
        </w:r>
      </w:hyperlink>
    </w:p>
    <w:p w14:paraId="5D06FD8A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95" w:history="1">
        <w:r w:rsidR="007966F5" w:rsidRPr="00D82EBE">
          <w:rPr>
            <w:rStyle w:val="Hyperlink"/>
            <w:noProof/>
          </w:rPr>
          <w:t>9.2.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Steuern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_Toc260816595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12</w:t>
        </w:r>
        <w:r w:rsidR="007966F5">
          <w:rPr>
            <w:noProof/>
            <w:webHidden/>
          </w:rPr>
          <w:fldChar w:fldCharType="end"/>
        </w:r>
      </w:hyperlink>
    </w:p>
    <w:p w14:paraId="70398D84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96" w:history="1">
        <w:r w:rsidR="007966F5" w:rsidRPr="00D82EBE">
          <w:rPr>
            <w:rStyle w:val="Hyperlink"/>
            <w:noProof/>
          </w:rPr>
          <w:t>9.3.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Ausbau- und Entwicklungsmöglichkeiten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_Toc260816596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12</w:t>
        </w:r>
        <w:r w:rsidR="007966F5">
          <w:rPr>
            <w:noProof/>
            <w:webHidden/>
          </w:rPr>
          <w:fldChar w:fldCharType="end"/>
        </w:r>
      </w:hyperlink>
    </w:p>
    <w:p w14:paraId="6AF700DA" w14:textId="77777777" w:rsidR="007966F5" w:rsidRDefault="001D4195" w:rsidP="002E650D">
      <w:pPr>
        <w:pStyle w:val="TOC2"/>
        <w:tabs>
          <w:tab w:val="left" w:pos="88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97" w:history="1">
        <w:r w:rsidR="007966F5" w:rsidRPr="00D82EBE">
          <w:rPr>
            <w:rStyle w:val="Hyperlink"/>
            <w:noProof/>
          </w:rPr>
          <w:t>9.4.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Administration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_Toc260816597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12</w:t>
        </w:r>
        <w:r w:rsidR="007966F5">
          <w:rPr>
            <w:noProof/>
            <w:webHidden/>
          </w:rPr>
          <w:fldChar w:fldCharType="end"/>
        </w:r>
      </w:hyperlink>
    </w:p>
    <w:p w14:paraId="20E8ADCC" w14:textId="77777777" w:rsidR="007966F5" w:rsidRDefault="001D4195" w:rsidP="002E650D">
      <w:pPr>
        <w:pStyle w:val="TOC1"/>
        <w:tabs>
          <w:tab w:val="left" w:pos="660"/>
          <w:tab w:val="right" w:leader="dot" w:pos="906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260816598" w:history="1">
        <w:r w:rsidR="007966F5" w:rsidRPr="00D82EBE">
          <w:rPr>
            <w:rStyle w:val="Hyperlink"/>
            <w:noProof/>
          </w:rPr>
          <w:t>10.</w:t>
        </w:r>
        <w:r w:rsidR="007966F5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Informations- und Kommunikations-Technologie (IKT)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_Toc260816598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13</w:t>
        </w:r>
        <w:r w:rsidR="007966F5">
          <w:rPr>
            <w:noProof/>
            <w:webHidden/>
          </w:rPr>
          <w:fldChar w:fldCharType="end"/>
        </w:r>
      </w:hyperlink>
    </w:p>
    <w:p w14:paraId="196035AA" w14:textId="77777777" w:rsidR="007966F5" w:rsidRDefault="001D4195" w:rsidP="002E650D">
      <w:pPr>
        <w:pStyle w:val="TOC2"/>
        <w:tabs>
          <w:tab w:val="left" w:pos="110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599" w:history="1">
        <w:r w:rsidR="007966F5" w:rsidRPr="00D82EBE">
          <w:rPr>
            <w:rStyle w:val="Hyperlink"/>
            <w:noProof/>
          </w:rPr>
          <w:t>10.1.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IKT-Strategie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_Toc260816599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13</w:t>
        </w:r>
        <w:r w:rsidR="007966F5">
          <w:rPr>
            <w:noProof/>
            <w:webHidden/>
          </w:rPr>
          <w:fldChar w:fldCharType="end"/>
        </w:r>
      </w:hyperlink>
    </w:p>
    <w:p w14:paraId="1AF78A56" w14:textId="77777777" w:rsidR="007966F5" w:rsidRDefault="001D4195" w:rsidP="002E650D">
      <w:pPr>
        <w:pStyle w:val="TOC2"/>
        <w:tabs>
          <w:tab w:val="left" w:pos="110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600" w:history="1">
        <w:r w:rsidR="007966F5" w:rsidRPr="00D82EBE">
          <w:rPr>
            <w:rStyle w:val="Hyperlink"/>
            <w:noProof/>
          </w:rPr>
          <w:t>10.2.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Hard- und Software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_Toc260816600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13</w:t>
        </w:r>
        <w:r w:rsidR="007966F5">
          <w:rPr>
            <w:noProof/>
            <w:webHidden/>
          </w:rPr>
          <w:fldChar w:fldCharType="end"/>
        </w:r>
      </w:hyperlink>
    </w:p>
    <w:p w14:paraId="2582B4F9" w14:textId="77777777" w:rsidR="007966F5" w:rsidRDefault="001D4195" w:rsidP="002E650D">
      <w:pPr>
        <w:pStyle w:val="TOC2"/>
        <w:tabs>
          <w:tab w:val="left" w:pos="110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601" w:history="1">
        <w:r w:rsidR="007966F5" w:rsidRPr="00D82EBE">
          <w:rPr>
            <w:rStyle w:val="Hyperlink"/>
            <w:noProof/>
          </w:rPr>
          <w:t>10.3.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Kommunikation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_Toc260816601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13</w:t>
        </w:r>
        <w:r w:rsidR="007966F5">
          <w:rPr>
            <w:noProof/>
            <w:webHidden/>
          </w:rPr>
          <w:fldChar w:fldCharType="end"/>
        </w:r>
      </w:hyperlink>
    </w:p>
    <w:p w14:paraId="226582FC" w14:textId="77777777" w:rsidR="007966F5" w:rsidRDefault="001D4195" w:rsidP="002E650D">
      <w:pPr>
        <w:pStyle w:val="TOC2"/>
        <w:tabs>
          <w:tab w:val="left" w:pos="110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602" w:history="1">
        <w:r w:rsidR="007966F5" w:rsidRPr="00D82EBE">
          <w:rPr>
            <w:rStyle w:val="Hyperlink"/>
            <w:noProof/>
          </w:rPr>
          <w:t>10.4.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IKT-Investitionen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_Toc260816602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13</w:t>
        </w:r>
        <w:r w:rsidR="007966F5">
          <w:rPr>
            <w:noProof/>
            <w:webHidden/>
          </w:rPr>
          <w:fldChar w:fldCharType="end"/>
        </w:r>
      </w:hyperlink>
    </w:p>
    <w:p w14:paraId="2B5EBED0" w14:textId="77777777" w:rsidR="007966F5" w:rsidRDefault="001D4195" w:rsidP="002E650D">
      <w:pPr>
        <w:pStyle w:val="TOC2"/>
        <w:tabs>
          <w:tab w:val="left" w:pos="110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603" w:history="1">
        <w:r w:rsidR="007966F5" w:rsidRPr="00D82EBE">
          <w:rPr>
            <w:rStyle w:val="Hyperlink"/>
            <w:noProof/>
          </w:rPr>
          <w:t>10.5.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Sicherheit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_Toc260816603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13</w:t>
        </w:r>
        <w:r w:rsidR="007966F5">
          <w:rPr>
            <w:noProof/>
            <w:webHidden/>
          </w:rPr>
          <w:fldChar w:fldCharType="end"/>
        </w:r>
      </w:hyperlink>
    </w:p>
    <w:p w14:paraId="6CCAED0E" w14:textId="77777777" w:rsidR="007966F5" w:rsidRDefault="001D4195" w:rsidP="002E650D">
      <w:pPr>
        <w:pStyle w:val="TOC1"/>
        <w:tabs>
          <w:tab w:val="left" w:pos="660"/>
          <w:tab w:val="right" w:leader="dot" w:pos="906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260816604" w:history="1">
        <w:r w:rsidR="007966F5" w:rsidRPr="00D82EBE">
          <w:rPr>
            <w:rStyle w:val="Hyperlink"/>
            <w:noProof/>
          </w:rPr>
          <w:t>11.</w:t>
        </w:r>
        <w:r w:rsidR="007966F5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Management / Führungsinstrumente / Organisation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_Toc260816604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14</w:t>
        </w:r>
        <w:r w:rsidR="007966F5">
          <w:rPr>
            <w:noProof/>
            <w:webHidden/>
          </w:rPr>
          <w:fldChar w:fldCharType="end"/>
        </w:r>
      </w:hyperlink>
    </w:p>
    <w:p w14:paraId="3FF51478" w14:textId="77777777" w:rsidR="007966F5" w:rsidRDefault="001D4195" w:rsidP="002E650D">
      <w:pPr>
        <w:pStyle w:val="TOC2"/>
        <w:tabs>
          <w:tab w:val="left" w:pos="110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605" w:history="1">
        <w:r w:rsidR="007966F5" w:rsidRPr="00D82EBE">
          <w:rPr>
            <w:rStyle w:val="Hyperlink"/>
            <w:noProof/>
          </w:rPr>
          <w:t>11.1.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Management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_Toc260816605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14</w:t>
        </w:r>
        <w:r w:rsidR="007966F5">
          <w:rPr>
            <w:noProof/>
            <w:webHidden/>
          </w:rPr>
          <w:fldChar w:fldCharType="end"/>
        </w:r>
      </w:hyperlink>
    </w:p>
    <w:p w14:paraId="381F061A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606" w:history="1">
        <w:r w:rsidR="007966F5" w:rsidRPr="00D82EBE">
          <w:rPr>
            <w:rStyle w:val="Hyperlink"/>
            <w:noProof/>
          </w:rPr>
          <w:t>11.1.1.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Führungs-Crew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_Toc260816606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14</w:t>
        </w:r>
        <w:r w:rsidR="007966F5">
          <w:rPr>
            <w:noProof/>
            <w:webHidden/>
          </w:rPr>
          <w:fldChar w:fldCharType="end"/>
        </w:r>
      </w:hyperlink>
    </w:p>
    <w:p w14:paraId="1939EA5D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607" w:history="1">
        <w:r w:rsidR="007966F5" w:rsidRPr="00D82EBE">
          <w:rPr>
            <w:rStyle w:val="Hyperlink"/>
            <w:noProof/>
          </w:rPr>
          <w:t>11.1.2.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Führungsgrundsätze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_Toc260816607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14</w:t>
        </w:r>
        <w:r w:rsidR="007966F5">
          <w:rPr>
            <w:noProof/>
            <w:webHidden/>
          </w:rPr>
          <w:fldChar w:fldCharType="end"/>
        </w:r>
      </w:hyperlink>
    </w:p>
    <w:p w14:paraId="5DE0C03C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608" w:history="1">
        <w:r w:rsidR="007966F5" w:rsidRPr="00D82EBE">
          <w:rPr>
            <w:rStyle w:val="Hyperlink"/>
            <w:noProof/>
          </w:rPr>
          <w:t>11.1.3.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Personalmarketing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_Toc260816608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14</w:t>
        </w:r>
        <w:r w:rsidR="007966F5">
          <w:rPr>
            <w:noProof/>
            <w:webHidden/>
          </w:rPr>
          <w:fldChar w:fldCharType="end"/>
        </w:r>
      </w:hyperlink>
    </w:p>
    <w:p w14:paraId="123B9E75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609" w:history="1">
        <w:r w:rsidR="007966F5" w:rsidRPr="00D82EBE">
          <w:rPr>
            <w:rStyle w:val="Hyperlink"/>
            <w:noProof/>
          </w:rPr>
          <w:t>11.1.4.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Lohnpolitik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_Toc260816609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14</w:t>
        </w:r>
        <w:r w:rsidR="007966F5">
          <w:rPr>
            <w:noProof/>
            <w:webHidden/>
          </w:rPr>
          <w:fldChar w:fldCharType="end"/>
        </w:r>
      </w:hyperlink>
    </w:p>
    <w:p w14:paraId="143AAE1F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610" w:history="1">
        <w:r w:rsidR="007966F5" w:rsidRPr="00D82EBE">
          <w:rPr>
            <w:rStyle w:val="Hyperlink"/>
            <w:noProof/>
          </w:rPr>
          <w:t>11.1.5.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Aus- und Weiterbildung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_Toc260816610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14</w:t>
        </w:r>
        <w:r w:rsidR="007966F5">
          <w:rPr>
            <w:noProof/>
            <w:webHidden/>
          </w:rPr>
          <w:fldChar w:fldCharType="end"/>
        </w:r>
      </w:hyperlink>
    </w:p>
    <w:p w14:paraId="2A3696E8" w14:textId="77777777" w:rsidR="007966F5" w:rsidRDefault="001D4195" w:rsidP="002E650D">
      <w:pPr>
        <w:pStyle w:val="TOC2"/>
        <w:tabs>
          <w:tab w:val="left" w:pos="110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611" w:history="1">
        <w:r w:rsidR="007966F5" w:rsidRPr="00D82EBE">
          <w:rPr>
            <w:rStyle w:val="Hyperlink"/>
            <w:noProof/>
          </w:rPr>
          <w:t>11.2.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Führungsinstrumente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_Toc260816611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14</w:t>
        </w:r>
        <w:r w:rsidR="007966F5">
          <w:rPr>
            <w:noProof/>
            <w:webHidden/>
          </w:rPr>
          <w:fldChar w:fldCharType="end"/>
        </w:r>
      </w:hyperlink>
    </w:p>
    <w:p w14:paraId="0B480C3D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612" w:history="1">
        <w:r w:rsidR="007966F5" w:rsidRPr="00D82EBE">
          <w:rPr>
            <w:rStyle w:val="Hyperlink"/>
            <w:noProof/>
          </w:rPr>
          <w:t>11.2.1.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Strategische Führungsinstrumente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_Toc260816612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14</w:t>
        </w:r>
        <w:r w:rsidR="007966F5">
          <w:rPr>
            <w:noProof/>
            <w:webHidden/>
          </w:rPr>
          <w:fldChar w:fldCharType="end"/>
        </w:r>
      </w:hyperlink>
    </w:p>
    <w:p w14:paraId="660A3E59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613" w:history="1">
        <w:r w:rsidR="007966F5" w:rsidRPr="00D82EBE">
          <w:rPr>
            <w:rStyle w:val="Hyperlink"/>
            <w:noProof/>
          </w:rPr>
          <w:t>11.2.2.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Operative Führungsinstrumente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_Toc260816613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14</w:t>
        </w:r>
        <w:r w:rsidR="007966F5">
          <w:rPr>
            <w:noProof/>
            <w:webHidden/>
          </w:rPr>
          <w:fldChar w:fldCharType="end"/>
        </w:r>
      </w:hyperlink>
    </w:p>
    <w:p w14:paraId="3206D365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614" w:history="1">
        <w:r w:rsidR="007966F5" w:rsidRPr="00D82EBE">
          <w:rPr>
            <w:rStyle w:val="Hyperlink"/>
            <w:noProof/>
          </w:rPr>
          <w:t>11.2.3.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Management-Informations-System (MIS)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_Toc260816614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14</w:t>
        </w:r>
        <w:r w:rsidR="007966F5">
          <w:rPr>
            <w:noProof/>
            <w:webHidden/>
          </w:rPr>
          <w:fldChar w:fldCharType="end"/>
        </w:r>
      </w:hyperlink>
    </w:p>
    <w:p w14:paraId="4AE89538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615" w:history="1">
        <w:r w:rsidR="007966F5" w:rsidRPr="00D82EBE">
          <w:rPr>
            <w:rStyle w:val="Hyperlink"/>
            <w:noProof/>
          </w:rPr>
          <w:t>11.2.4.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Risikomanagement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_Toc260816615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14</w:t>
        </w:r>
        <w:r w:rsidR="007966F5">
          <w:rPr>
            <w:noProof/>
            <w:webHidden/>
          </w:rPr>
          <w:fldChar w:fldCharType="end"/>
        </w:r>
      </w:hyperlink>
    </w:p>
    <w:p w14:paraId="57B162C7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616" w:history="1">
        <w:r w:rsidR="007966F5" w:rsidRPr="00D82EBE">
          <w:rPr>
            <w:rStyle w:val="Hyperlink"/>
            <w:noProof/>
          </w:rPr>
          <w:t>11.2.5.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Personal Controlling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_Toc260816616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14</w:t>
        </w:r>
        <w:r w:rsidR="007966F5">
          <w:rPr>
            <w:noProof/>
            <w:webHidden/>
          </w:rPr>
          <w:fldChar w:fldCharType="end"/>
        </w:r>
      </w:hyperlink>
    </w:p>
    <w:p w14:paraId="4B27598A" w14:textId="77777777" w:rsidR="007966F5" w:rsidRDefault="001D4195" w:rsidP="002E650D">
      <w:pPr>
        <w:pStyle w:val="TOC2"/>
        <w:tabs>
          <w:tab w:val="left" w:pos="110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617" w:history="1">
        <w:r w:rsidR="007966F5" w:rsidRPr="00D82EBE">
          <w:rPr>
            <w:rStyle w:val="Hyperlink"/>
            <w:noProof/>
          </w:rPr>
          <w:t>11.3.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Organisation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_Toc260816617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14</w:t>
        </w:r>
        <w:r w:rsidR="007966F5">
          <w:rPr>
            <w:noProof/>
            <w:webHidden/>
          </w:rPr>
          <w:fldChar w:fldCharType="end"/>
        </w:r>
      </w:hyperlink>
    </w:p>
    <w:p w14:paraId="3FA2D687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618" w:history="1">
        <w:r w:rsidR="007966F5" w:rsidRPr="00D82EBE">
          <w:rPr>
            <w:rStyle w:val="Hyperlink"/>
            <w:noProof/>
          </w:rPr>
          <w:t>11.3.1.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Ablauforganisation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_Toc260816618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14</w:t>
        </w:r>
        <w:r w:rsidR="007966F5">
          <w:rPr>
            <w:noProof/>
            <w:webHidden/>
          </w:rPr>
          <w:fldChar w:fldCharType="end"/>
        </w:r>
      </w:hyperlink>
    </w:p>
    <w:p w14:paraId="650CD940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619" w:history="1">
        <w:r w:rsidR="007966F5" w:rsidRPr="00D82EBE">
          <w:rPr>
            <w:rStyle w:val="Hyperlink"/>
            <w:noProof/>
          </w:rPr>
          <w:t>11.3.2.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Aufbauorganisation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_Toc260816619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14</w:t>
        </w:r>
        <w:r w:rsidR="007966F5">
          <w:rPr>
            <w:noProof/>
            <w:webHidden/>
          </w:rPr>
          <w:fldChar w:fldCharType="end"/>
        </w:r>
      </w:hyperlink>
    </w:p>
    <w:p w14:paraId="38F74EC8" w14:textId="77777777" w:rsidR="007966F5" w:rsidRDefault="001D4195" w:rsidP="002E650D">
      <w:pPr>
        <w:pStyle w:val="TOC1"/>
        <w:tabs>
          <w:tab w:val="left" w:pos="660"/>
          <w:tab w:val="right" w:leader="dot" w:pos="906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260816620" w:history="1">
        <w:r w:rsidR="007966F5" w:rsidRPr="00D82EBE">
          <w:rPr>
            <w:rStyle w:val="Hyperlink"/>
            <w:noProof/>
          </w:rPr>
          <w:t>12.</w:t>
        </w:r>
        <w:r w:rsidR="007966F5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Risikoanalyse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_Toc260816620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15</w:t>
        </w:r>
        <w:r w:rsidR="007966F5">
          <w:rPr>
            <w:noProof/>
            <w:webHidden/>
          </w:rPr>
          <w:fldChar w:fldCharType="end"/>
        </w:r>
      </w:hyperlink>
    </w:p>
    <w:p w14:paraId="02962308" w14:textId="77777777" w:rsidR="007966F5" w:rsidRDefault="001D4195" w:rsidP="002E650D">
      <w:pPr>
        <w:pStyle w:val="TOC2"/>
        <w:tabs>
          <w:tab w:val="left" w:pos="110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621" w:history="1">
        <w:r w:rsidR="007966F5" w:rsidRPr="00D82EBE">
          <w:rPr>
            <w:rStyle w:val="Hyperlink"/>
            <w:noProof/>
          </w:rPr>
          <w:t>12.1.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Strategische Risiken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_Toc260816621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15</w:t>
        </w:r>
        <w:r w:rsidR="007966F5">
          <w:rPr>
            <w:noProof/>
            <w:webHidden/>
          </w:rPr>
          <w:fldChar w:fldCharType="end"/>
        </w:r>
      </w:hyperlink>
    </w:p>
    <w:p w14:paraId="54CA8B40" w14:textId="77777777" w:rsidR="007966F5" w:rsidRDefault="001D4195" w:rsidP="002E650D">
      <w:pPr>
        <w:pStyle w:val="TOC2"/>
        <w:tabs>
          <w:tab w:val="left" w:pos="110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622" w:history="1">
        <w:r w:rsidR="007966F5" w:rsidRPr="00D82EBE">
          <w:rPr>
            <w:rStyle w:val="Hyperlink"/>
            <w:noProof/>
          </w:rPr>
          <w:t>12.2.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Marktrisiken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_Toc260816622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15</w:t>
        </w:r>
        <w:r w:rsidR="007966F5">
          <w:rPr>
            <w:noProof/>
            <w:webHidden/>
          </w:rPr>
          <w:fldChar w:fldCharType="end"/>
        </w:r>
      </w:hyperlink>
    </w:p>
    <w:p w14:paraId="794CE992" w14:textId="77777777" w:rsidR="007966F5" w:rsidRDefault="001D4195" w:rsidP="002E650D">
      <w:pPr>
        <w:pStyle w:val="TOC2"/>
        <w:tabs>
          <w:tab w:val="left" w:pos="110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623" w:history="1">
        <w:r w:rsidR="007966F5" w:rsidRPr="00D82EBE">
          <w:rPr>
            <w:rStyle w:val="Hyperlink"/>
            <w:noProof/>
          </w:rPr>
          <w:t>12.3.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Finanzrisiken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_Toc260816623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15</w:t>
        </w:r>
        <w:r w:rsidR="007966F5">
          <w:rPr>
            <w:noProof/>
            <w:webHidden/>
          </w:rPr>
          <w:fldChar w:fldCharType="end"/>
        </w:r>
      </w:hyperlink>
    </w:p>
    <w:p w14:paraId="16A97649" w14:textId="77777777" w:rsidR="007966F5" w:rsidRDefault="001D4195" w:rsidP="002E650D">
      <w:pPr>
        <w:pStyle w:val="TOC2"/>
        <w:tabs>
          <w:tab w:val="left" w:pos="110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624" w:history="1">
        <w:r w:rsidR="007966F5" w:rsidRPr="00D82EBE">
          <w:rPr>
            <w:rStyle w:val="Hyperlink"/>
            <w:noProof/>
          </w:rPr>
          <w:t>12.4.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Operationelle Risiken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_Toc260816624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15</w:t>
        </w:r>
        <w:r w:rsidR="007966F5">
          <w:rPr>
            <w:noProof/>
            <w:webHidden/>
          </w:rPr>
          <w:fldChar w:fldCharType="end"/>
        </w:r>
      </w:hyperlink>
    </w:p>
    <w:p w14:paraId="7E2B85E3" w14:textId="77777777" w:rsidR="007966F5" w:rsidRDefault="001D4195" w:rsidP="002E650D">
      <w:pPr>
        <w:pStyle w:val="TOC1"/>
        <w:tabs>
          <w:tab w:val="left" w:pos="660"/>
          <w:tab w:val="right" w:leader="dot" w:pos="906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260816625" w:history="1">
        <w:r w:rsidR="007966F5" w:rsidRPr="00D82EBE">
          <w:rPr>
            <w:rStyle w:val="Hyperlink"/>
            <w:noProof/>
          </w:rPr>
          <w:t>13.</w:t>
        </w:r>
        <w:r w:rsidR="007966F5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Finanzen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_Toc260816625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16</w:t>
        </w:r>
        <w:r w:rsidR="007966F5">
          <w:rPr>
            <w:noProof/>
            <w:webHidden/>
          </w:rPr>
          <w:fldChar w:fldCharType="end"/>
        </w:r>
      </w:hyperlink>
    </w:p>
    <w:p w14:paraId="66BC5E95" w14:textId="77777777" w:rsidR="007966F5" w:rsidRDefault="001D4195" w:rsidP="002E650D">
      <w:pPr>
        <w:pStyle w:val="TOC2"/>
        <w:tabs>
          <w:tab w:val="left" w:pos="110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626" w:history="1">
        <w:r w:rsidR="007966F5" w:rsidRPr="00D82EBE">
          <w:rPr>
            <w:rStyle w:val="Hyperlink"/>
            <w:noProof/>
          </w:rPr>
          <w:t>13.1.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Langfristige Planung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_Toc260816626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16</w:t>
        </w:r>
        <w:r w:rsidR="007966F5">
          <w:rPr>
            <w:noProof/>
            <w:webHidden/>
          </w:rPr>
          <w:fldChar w:fldCharType="end"/>
        </w:r>
      </w:hyperlink>
    </w:p>
    <w:p w14:paraId="6385638D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627" w:history="1">
        <w:r w:rsidR="007966F5" w:rsidRPr="00D82EBE">
          <w:rPr>
            <w:rStyle w:val="Hyperlink"/>
            <w:noProof/>
          </w:rPr>
          <w:t>13.1.1.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Plan-Bilanz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_Toc260816627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16</w:t>
        </w:r>
        <w:r w:rsidR="007966F5">
          <w:rPr>
            <w:noProof/>
            <w:webHidden/>
          </w:rPr>
          <w:fldChar w:fldCharType="end"/>
        </w:r>
      </w:hyperlink>
    </w:p>
    <w:p w14:paraId="0F4907DE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628" w:history="1">
        <w:r w:rsidR="007966F5" w:rsidRPr="00D82EBE">
          <w:rPr>
            <w:rStyle w:val="Hyperlink"/>
            <w:noProof/>
          </w:rPr>
          <w:t>13.1.2.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Plan-Erfolgsrechnung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_Toc260816628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16</w:t>
        </w:r>
        <w:r w:rsidR="007966F5">
          <w:rPr>
            <w:noProof/>
            <w:webHidden/>
          </w:rPr>
          <w:fldChar w:fldCharType="end"/>
        </w:r>
      </w:hyperlink>
    </w:p>
    <w:p w14:paraId="7FBF9BD9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629" w:history="1">
        <w:r w:rsidR="007966F5" w:rsidRPr="00D82EBE">
          <w:rPr>
            <w:rStyle w:val="Hyperlink"/>
            <w:noProof/>
          </w:rPr>
          <w:t>13.1.3.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Plan-Kapitalflussrechnung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_Toc260816629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16</w:t>
        </w:r>
        <w:r w:rsidR="007966F5">
          <w:rPr>
            <w:noProof/>
            <w:webHidden/>
          </w:rPr>
          <w:fldChar w:fldCharType="end"/>
        </w:r>
      </w:hyperlink>
    </w:p>
    <w:p w14:paraId="74CAC99E" w14:textId="77777777" w:rsidR="007966F5" w:rsidRDefault="001D4195" w:rsidP="002E650D">
      <w:pPr>
        <w:pStyle w:val="TOC2"/>
        <w:tabs>
          <w:tab w:val="left" w:pos="1100"/>
          <w:tab w:val="right" w:leader="dot" w:pos="9060"/>
        </w:tabs>
        <w:ind w:left="0"/>
        <w:rPr>
          <w:rFonts w:ascii="Times New Roman" w:hAnsi="Times New Roman"/>
          <w:noProof/>
          <w:sz w:val="24"/>
          <w:szCs w:val="24"/>
        </w:rPr>
      </w:pPr>
      <w:hyperlink w:anchor="_Toc260816630" w:history="1">
        <w:r w:rsidR="007966F5" w:rsidRPr="00D82EBE">
          <w:rPr>
            <w:rStyle w:val="Hyperlink"/>
            <w:noProof/>
          </w:rPr>
          <w:t>13.2.</w:t>
        </w:r>
        <w:r w:rsidR="007966F5">
          <w:rPr>
            <w:rFonts w:ascii="Times New Roman" w:hAnsi="Times New Roman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Kurzfristige Planung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_Toc260816630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16</w:t>
        </w:r>
        <w:r w:rsidR="007966F5">
          <w:rPr>
            <w:noProof/>
            <w:webHidden/>
          </w:rPr>
          <w:fldChar w:fldCharType="end"/>
        </w:r>
      </w:hyperlink>
    </w:p>
    <w:p w14:paraId="22A5A0EB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631" w:history="1">
        <w:r w:rsidR="007966F5" w:rsidRPr="00D82EBE">
          <w:rPr>
            <w:rStyle w:val="Hyperlink"/>
            <w:noProof/>
          </w:rPr>
          <w:t>13.2.1.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Budgetierte Liquiditätsrechnung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_Toc260816631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16</w:t>
        </w:r>
        <w:r w:rsidR="007966F5">
          <w:rPr>
            <w:noProof/>
            <w:webHidden/>
          </w:rPr>
          <w:fldChar w:fldCharType="end"/>
        </w:r>
      </w:hyperlink>
    </w:p>
    <w:p w14:paraId="471B2E36" w14:textId="77777777" w:rsidR="007966F5" w:rsidRDefault="001D4195" w:rsidP="002E650D">
      <w:pPr>
        <w:pStyle w:val="TOC3"/>
        <w:tabs>
          <w:tab w:val="left" w:pos="1320"/>
          <w:tab w:val="right" w:leader="dot" w:pos="9060"/>
        </w:tabs>
        <w:ind w:left="83"/>
        <w:rPr>
          <w:rFonts w:ascii="Times New Roman" w:hAnsi="Times New Roman"/>
          <w:iCs w:val="0"/>
          <w:noProof/>
          <w:sz w:val="24"/>
          <w:szCs w:val="24"/>
        </w:rPr>
      </w:pPr>
      <w:hyperlink w:anchor="_Toc260816632" w:history="1">
        <w:r w:rsidR="007966F5" w:rsidRPr="00D82EBE">
          <w:rPr>
            <w:rStyle w:val="Hyperlink"/>
            <w:noProof/>
          </w:rPr>
          <w:t>13.2.2.</w:t>
        </w:r>
        <w:r w:rsidR="007966F5">
          <w:rPr>
            <w:rFonts w:ascii="Times New Roman" w:hAnsi="Times New Roman"/>
            <w:iCs w:val="0"/>
            <w:noProof/>
            <w:sz w:val="24"/>
            <w:szCs w:val="24"/>
          </w:rPr>
          <w:tab/>
        </w:r>
        <w:r w:rsidR="007966F5" w:rsidRPr="00D82EBE">
          <w:rPr>
            <w:rStyle w:val="Hyperlink"/>
            <w:noProof/>
          </w:rPr>
          <w:t>Detailplanung</w:t>
        </w:r>
        <w:r w:rsidR="007966F5">
          <w:rPr>
            <w:noProof/>
            <w:webHidden/>
          </w:rPr>
          <w:tab/>
        </w:r>
        <w:r w:rsidR="007966F5">
          <w:rPr>
            <w:noProof/>
            <w:webHidden/>
          </w:rPr>
          <w:fldChar w:fldCharType="begin"/>
        </w:r>
        <w:r w:rsidR="007966F5">
          <w:rPr>
            <w:noProof/>
            <w:webHidden/>
          </w:rPr>
          <w:instrText xml:space="preserve"> PAGEREF _Toc260816632 \h </w:instrText>
        </w:r>
        <w:r w:rsidR="007966F5">
          <w:rPr>
            <w:noProof/>
            <w:webHidden/>
          </w:rPr>
        </w:r>
        <w:r w:rsidR="007966F5">
          <w:rPr>
            <w:noProof/>
            <w:webHidden/>
          </w:rPr>
          <w:fldChar w:fldCharType="separate"/>
        </w:r>
        <w:r w:rsidR="001E742A">
          <w:rPr>
            <w:noProof/>
            <w:webHidden/>
          </w:rPr>
          <w:t>16</w:t>
        </w:r>
        <w:r w:rsidR="007966F5">
          <w:rPr>
            <w:noProof/>
            <w:webHidden/>
          </w:rPr>
          <w:fldChar w:fldCharType="end"/>
        </w:r>
      </w:hyperlink>
    </w:p>
    <w:p w14:paraId="78C8BB75" w14:textId="77777777" w:rsidR="00003ADE" w:rsidRDefault="007B20CB" w:rsidP="002E650D">
      <w:pPr>
        <w:pStyle w:val="Heading1"/>
        <w:tabs>
          <w:tab w:val="clear" w:pos="360"/>
          <w:tab w:val="num" w:pos="3"/>
        </w:tabs>
        <w:ind w:left="0"/>
      </w:pPr>
      <w:r w:rsidRPr="0092078E">
        <w:rPr>
          <w:bCs/>
          <w:caps/>
          <w:kern w:val="0"/>
          <w:sz w:val="22"/>
          <w:szCs w:val="20"/>
        </w:rPr>
        <w:fldChar w:fldCharType="end"/>
      </w:r>
      <w:bookmarkStart w:id="0" w:name="_Toc260816533"/>
      <w:r w:rsidR="00003ADE" w:rsidRPr="0092078E">
        <w:t>Zusammenfassung</w:t>
      </w:r>
      <w:bookmarkEnd w:id="0"/>
    </w:p>
    <w:p w14:paraId="47CC82A5" w14:textId="77777777" w:rsidR="006544B3" w:rsidRPr="006544B3" w:rsidRDefault="006544B3" w:rsidP="002E650D"/>
    <w:p w14:paraId="0BBCD99F" w14:textId="77777777" w:rsidR="00003ADE" w:rsidRDefault="00003ADE" w:rsidP="002E650D">
      <w:pPr>
        <w:pStyle w:val="Heading2"/>
        <w:tabs>
          <w:tab w:val="clear" w:pos="432"/>
          <w:tab w:val="num" w:pos="435"/>
        </w:tabs>
        <w:ind w:left="431"/>
      </w:pPr>
      <w:bookmarkStart w:id="1" w:name="_Toc260816534"/>
      <w:r w:rsidRPr="00D713BC">
        <w:t>Geschäftsidee</w:t>
      </w:r>
      <w:bookmarkEnd w:id="1"/>
    </w:p>
    <w:p w14:paraId="66F56EE4" w14:textId="76EB2ECD" w:rsidR="0006662D" w:rsidRDefault="00CE3DFE" w:rsidP="00CE3DFE">
      <w:pPr>
        <w:ind w:left="494"/>
        <w:jc w:val="both"/>
      </w:pPr>
      <w:r>
        <w:t xml:space="preserve">Der Grundgedanke erlogt aus Beobachtungen und Analysen aus der Surfbranche: Mit einen geschätzten Umsatzvolumen von über 6 Milliarden US$ / Jahr realisiert diese Branche </w:t>
      </w:r>
      <w:r w:rsidR="001D4195">
        <w:t>ca.</w:t>
      </w:r>
      <w:r w:rsidR="0006662D">
        <w:t xml:space="preserve"> </w:t>
      </w:r>
      <w:r>
        <w:t>95% ihres Verkaufsvolumens mit Fashion-Artikel.</w:t>
      </w:r>
      <w:r w:rsidR="001D4195">
        <w:t xml:space="preserve"> Nur 5% werden mit sogenannten technischen Artikeln wie Surfbretter und Zubehöre oder Anzüge erworben.</w:t>
      </w:r>
    </w:p>
    <w:p w14:paraId="70AC21A1" w14:textId="77777777" w:rsidR="0006662D" w:rsidRDefault="0006662D" w:rsidP="00CE3DFE">
      <w:pPr>
        <w:ind w:left="494"/>
        <w:jc w:val="both"/>
      </w:pPr>
    </w:p>
    <w:p w14:paraId="1693008C" w14:textId="52E5093D" w:rsidR="00CE3DFE" w:rsidRDefault="001D4195" w:rsidP="00CE3DFE">
      <w:pPr>
        <w:ind w:left="494"/>
        <w:jc w:val="both"/>
      </w:pPr>
      <w:r>
        <w:t>Die Tauchindustrie, die</w:t>
      </w:r>
      <w:r w:rsidR="0006662D">
        <w:t xml:space="preserve"> ähnlichen Trends </w:t>
      </w:r>
      <w:r>
        <w:t>ausgesetzt ist</w:t>
      </w:r>
      <w:r w:rsidR="00760D4C">
        <w:t xml:space="preserve"> wie d</w:t>
      </w:r>
      <w:r>
        <w:t>ie Surfindustrie</w:t>
      </w:r>
      <w:r w:rsidR="00760D4C">
        <w:t xml:space="preserve">, </w:t>
      </w:r>
      <w:r>
        <w:t>sind diese</w:t>
      </w:r>
      <w:r w:rsidR="00760D4C">
        <w:t xml:space="preserve"> Verhältnis</w:t>
      </w:r>
      <w:r>
        <w:t>se</w:t>
      </w:r>
      <w:r w:rsidR="00760D4C">
        <w:t xml:space="preserve"> gena</w:t>
      </w:r>
      <w:r>
        <w:t>u umgekehrt. Mit diesem</w:t>
      </w:r>
      <w:r w:rsidR="00760D4C">
        <w:t xml:space="preserve"> Projekt soll</w:t>
      </w:r>
      <w:r>
        <w:t xml:space="preserve"> in mittlerer Frist eine Trendwende</w:t>
      </w:r>
      <w:r w:rsidR="00760D4C">
        <w:t xml:space="preserve"> </w:t>
      </w:r>
      <w:r>
        <w:t>erreicht werden.</w:t>
      </w:r>
    </w:p>
    <w:p w14:paraId="2088B36F" w14:textId="77777777" w:rsidR="00CE3DFE" w:rsidRDefault="00CE3DFE" w:rsidP="00CE3DFE">
      <w:pPr>
        <w:jc w:val="both"/>
      </w:pPr>
    </w:p>
    <w:p w14:paraId="3758621F" w14:textId="06E343F5" w:rsidR="00CE3DFE" w:rsidRDefault="00CE3DFE" w:rsidP="00CE3DFE">
      <w:pPr>
        <w:ind w:left="494"/>
        <w:jc w:val="both"/>
      </w:pPr>
      <w:r>
        <w:t xml:space="preserve">Beruhend auf diese Beobachtung haben die Firmengründer </w:t>
      </w:r>
      <w:r w:rsidR="001D4195">
        <w:t xml:space="preserve">der WATER SPORTS FASCHION COMPANY GMBH (weiter als WSFCOMP bezeichnet) </w:t>
      </w:r>
      <w:r>
        <w:t>die Firma PADI (</w:t>
      </w:r>
      <w:r w:rsidR="001D4195">
        <w:t>CA-</w:t>
      </w:r>
      <w:r>
        <w:t xml:space="preserve">USA) mit Europasitz in </w:t>
      </w:r>
      <w:proofErr w:type="spellStart"/>
      <w:r>
        <w:t>Hettlingen</w:t>
      </w:r>
      <w:proofErr w:type="spellEnd"/>
      <w:r>
        <w:t xml:space="preserve"> (</w:t>
      </w:r>
      <w:r w:rsidR="001D4195">
        <w:t>CH-</w:t>
      </w:r>
      <w:r>
        <w:t>ZH) kontaktiert und ihnen den Vorschlag einer eigenen Merchandising-Fashion-Linie unterbreitet. Daraus erfolgte der Abschluss eines Vertrages auf exklusiver Basis mit PADI EM</w:t>
      </w:r>
      <w:r w:rsidR="001D4195">
        <w:t xml:space="preserve">EA für die Regionen Europe / </w:t>
      </w:r>
      <w:proofErr w:type="spellStart"/>
      <w:r w:rsidR="001D4195">
        <w:t>Mid</w:t>
      </w:r>
      <w:r>
        <w:t>dle</w:t>
      </w:r>
      <w:proofErr w:type="spellEnd"/>
      <w:r>
        <w:t xml:space="preserve"> East / Afrika, der die Lizenzrechte für die Realisierung und die Vermarktung von Fashion-Artikeln regelt.</w:t>
      </w:r>
    </w:p>
    <w:p w14:paraId="54B90CF6" w14:textId="77777777" w:rsidR="00CE3DFE" w:rsidRDefault="00CE3DFE" w:rsidP="00CE3DFE">
      <w:pPr>
        <w:ind w:left="494"/>
        <w:jc w:val="both"/>
      </w:pPr>
    </w:p>
    <w:p w14:paraId="5A332111" w14:textId="2241C4FB" w:rsidR="00CE3DFE" w:rsidRDefault="00CE3DFE" w:rsidP="00760D4C">
      <w:pPr>
        <w:ind w:left="494"/>
        <w:jc w:val="both"/>
      </w:pPr>
      <w:r>
        <w:t>PADI ist weltweit der Leader im Be</w:t>
      </w:r>
      <w:r w:rsidR="003F5964">
        <w:t>reich Tauchausbildung mit ca. 70</w:t>
      </w:r>
      <w:proofErr w:type="gramStart"/>
      <w:r>
        <w:t>%</w:t>
      </w:r>
      <w:proofErr w:type="gramEnd"/>
      <w:r>
        <w:t xml:space="preserve"> Marktanteilen, ein</w:t>
      </w:r>
      <w:r w:rsidR="001D4195">
        <w:t>em</w:t>
      </w:r>
      <w:r>
        <w:t xml:space="preserve"> Total von über 20 Millionen ausgestellte Tauchbreve</w:t>
      </w:r>
      <w:r w:rsidR="001D4195">
        <w:t xml:space="preserve">t, wovon ca. 1 Million pro Jahr seit den letzten 10 Jahren. </w:t>
      </w:r>
    </w:p>
    <w:p w14:paraId="768871FF" w14:textId="77777777" w:rsidR="00CE3DFE" w:rsidRDefault="00CE3DFE" w:rsidP="00760D4C">
      <w:pPr>
        <w:ind w:left="494"/>
        <w:jc w:val="both"/>
      </w:pPr>
    </w:p>
    <w:p w14:paraId="6B8A4842" w14:textId="7B86340A" w:rsidR="00CE3DFE" w:rsidRDefault="00CE3DFE" w:rsidP="00760D4C">
      <w:pPr>
        <w:ind w:left="494"/>
        <w:jc w:val="both"/>
      </w:pPr>
      <w:r>
        <w:t xml:space="preserve">Die von PADI ausgebildeten Taucher sind in einer Datenbank registriert und </w:t>
      </w:r>
      <w:r w:rsidR="001D4195">
        <w:t>werden der WSFCOMP zur Verfügung gestellt</w:t>
      </w:r>
      <w:r>
        <w:t>.</w:t>
      </w:r>
    </w:p>
    <w:p w14:paraId="66874E2E" w14:textId="77777777" w:rsidR="001D4195" w:rsidRDefault="001D4195" w:rsidP="00760D4C">
      <w:pPr>
        <w:ind w:left="494"/>
        <w:jc w:val="both"/>
      </w:pPr>
    </w:p>
    <w:p w14:paraId="3302F94C" w14:textId="6D3E1048" w:rsidR="00CE3DFE" w:rsidRDefault="00CE3DFE" w:rsidP="00760D4C">
      <w:pPr>
        <w:ind w:left="494"/>
        <w:jc w:val="both"/>
      </w:pPr>
      <w:r>
        <w:t xml:space="preserve">(Weiter Angaben über PADI unter </w:t>
      </w:r>
      <w:hyperlink r:id="rId8" w:history="1">
        <w:r w:rsidR="0006662D" w:rsidRPr="00632669">
          <w:rPr>
            <w:rStyle w:val="Hyperlink"/>
            <w:rFonts w:ascii="Credit Suisse Type Light" w:hAnsi="Credit Suisse Type Light"/>
          </w:rPr>
          <w:t>www.padi.com</w:t>
        </w:r>
      </w:hyperlink>
      <w:r>
        <w:t>).</w:t>
      </w:r>
    </w:p>
    <w:p w14:paraId="1422B30D" w14:textId="77777777" w:rsidR="0006662D" w:rsidRDefault="0006662D" w:rsidP="00760D4C">
      <w:pPr>
        <w:ind w:left="494"/>
        <w:jc w:val="both"/>
      </w:pPr>
    </w:p>
    <w:p w14:paraId="123BB66B" w14:textId="037CFE8D" w:rsidR="0006662D" w:rsidRDefault="0006662D" w:rsidP="00760D4C">
      <w:pPr>
        <w:ind w:left="494"/>
        <w:jc w:val="both"/>
      </w:pPr>
      <w:r>
        <w:t>Zur Zeit</w:t>
      </w:r>
      <w:r w:rsidR="001D4195">
        <w:t xml:space="preserve"> gibt es eine einzige Firma</w:t>
      </w:r>
      <w:proofErr w:type="gramStart"/>
      <w:r w:rsidR="001D4195">
        <w:t>, welche</w:t>
      </w:r>
      <w:proofErr w:type="gramEnd"/>
      <w:r>
        <w:t xml:space="preserve"> den Tauchmarkt mit Fashion-Artikeln beliefert, IQ Company (</w:t>
      </w:r>
      <w:hyperlink r:id="rId9" w:history="1">
        <w:r w:rsidR="001D4195" w:rsidRPr="001740FE">
          <w:rPr>
            <w:rStyle w:val="Hyperlink"/>
            <w:rFonts w:ascii="Credit Suisse Type Light" w:hAnsi="Credit Suisse Type Light"/>
          </w:rPr>
          <w:t>www.iq-company.com</w:t>
        </w:r>
      </w:hyperlink>
      <w:r w:rsidR="001D4195">
        <w:t>, siehe Paragraph 5, Konkurrenz</w:t>
      </w:r>
      <w:r>
        <w:t>).</w:t>
      </w:r>
    </w:p>
    <w:p w14:paraId="17D1DF4B" w14:textId="77777777" w:rsidR="0006662D" w:rsidRDefault="0006662D" w:rsidP="00760D4C">
      <w:pPr>
        <w:ind w:left="494"/>
        <w:jc w:val="both"/>
      </w:pPr>
    </w:p>
    <w:p w14:paraId="69701177" w14:textId="77777777" w:rsidR="00CE3DFE" w:rsidRPr="00CE3DFE" w:rsidRDefault="00CE3DFE" w:rsidP="00CE3DFE"/>
    <w:p w14:paraId="0B5AFE8A" w14:textId="77777777" w:rsidR="00AD4F08" w:rsidRDefault="0092078E" w:rsidP="002E650D">
      <w:pPr>
        <w:pStyle w:val="Heading2"/>
        <w:tabs>
          <w:tab w:val="clear" w:pos="432"/>
          <w:tab w:val="num" w:pos="435"/>
        </w:tabs>
        <w:ind w:left="431"/>
      </w:pPr>
      <w:bookmarkStart w:id="2" w:name="_Toc260816535"/>
      <w:r>
        <w:t>Geschäftsbereich/</w:t>
      </w:r>
      <w:r w:rsidR="00003ADE" w:rsidRPr="00D713BC">
        <w:t>Marktleistungen</w:t>
      </w:r>
      <w:bookmarkEnd w:id="2"/>
    </w:p>
    <w:p w14:paraId="33B72333" w14:textId="77777777" w:rsidR="001D4195" w:rsidRDefault="0006662D" w:rsidP="00760D4C">
      <w:pPr>
        <w:ind w:left="494"/>
        <w:jc w:val="both"/>
      </w:pPr>
      <w:r>
        <w:t xml:space="preserve">Der Geschäftsbereich ist die Entwicklung, </w:t>
      </w:r>
      <w:r w:rsidR="001D4195">
        <w:t xml:space="preserve">die </w:t>
      </w:r>
      <w:r>
        <w:t xml:space="preserve">Herstellung und </w:t>
      </w:r>
      <w:r w:rsidR="001D4195">
        <w:t xml:space="preserve">die </w:t>
      </w:r>
      <w:r>
        <w:t xml:space="preserve">Vermarktung von spezifisch auf den Tauchsport und der Marke PADI zugeschnittenen </w:t>
      </w:r>
      <w:r w:rsidR="001D4195">
        <w:t>Modeartikeln.</w:t>
      </w:r>
    </w:p>
    <w:p w14:paraId="0698E6B7" w14:textId="77777777" w:rsidR="0006662D" w:rsidRDefault="0006662D" w:rsidP="00760D4C">
      <w:pPr>
        <w:ind w:left="494"/>
        <w:jc w:val="both"/>
      </w:pPr>
    </w:p>
    <w:p w14:paraId="32D7B53A" w14:textId="397828CE" w:rsidR="0006662D" w:rsidRDefault="0006662D" w:rsidP="00760D4C">
      <w:pPr>
        <w:ind w:left="494"/>
        <w:jc w:val="both"/>
      </w:pPr>
      <w:r>
        <w:t>Die W</w:t>
      </w:r>
      <w:r w:rsidR="001D4195">
        <w:t>SFCOMP</w:t>
      </w:r>
      <w:r>
        <w:t xml:space="preserve"> agiert unabhängig von PADI, sowohl auf legaler, operativer und finanzieller Basis.</w:t>
      </w:r>
    </w:p>
    <w:p w14:paraId="18503522" w14:textId="77777777" w:rsidR="0006662D" w:rsidRDefault="0006662D" w:rsidP="00760D4C">
      <w:pPr>
        <w:ind w:left="494"/>
        <w:jc w:val="both"/>
      </w:pPr>
    </w:p>
    <w:p w14:paraId="581322A1" w14:textId="544A3070" w:rsidR="0006662D" w:rsidRPr="0006662D" w:rsidRDefault="0006662D" w:rsidP="00760D4C">
      <w:pPr>
        <w:ind w:left="494"/>
        <w:jc w:val="both"/>
      </w:pPr>
      <w:r>
        <w:t>PADI unterstütz die W</w:t>
      </w:r>
      <w:r w:rsidR="001D4195">
        <w:t>SFCOMP</w:t>
      </w:r>
      <w:r>
        <w:t xml:space="preserve">, indem sie ihre </w:t>
      </w:r>
      <w:r w:rsidR="001D4195">
        <w:t xml:space="preserve">Marktposition, ihre </w:t>
      </w:r>
      <w:r>
        <w:t>Datenbank</w:t>
      </w:r>
      <w:r w:rsidR="001D4195">
        <w:t xml:space="preserve">, ihren Markennamen und ihre Marketinginstrumente </w:t>
      </w:r>
      <w:r>
        <w:t xml:space="preserve">zur Verfügung stellt. </w:t>
      </w:r>
    </w:p>
    <w:p w14:paraId="71246D0D" w14:textId="77777777" w:rsidR="00AD4F08" w:rsidRPr="00AD4F08" w:rsidRDefault="00AD4F08" w:rsidP="00760D4C">
      <w:pPr>
        <w:jc w:val="both"/>
      </w:pPr>
    </w:p>
    <w:p w14:paraId="1D788183" w14:textId="77777777" w:rsidR="00DB053C" w:rsidRPr="00DB053C" w:rsidRDefault="00DB053C" w:rsidP="00760D4C">
      <w:pPr>
        <w:jc w:val="both"/>
      </w:pPr>
    </w:p>
    <w:p w14:paraId="330D46BF" w14:textId="77777777" w:rsidR="007533B2" w:rsidRPr="00D713BC" w:rsidRDefault="007533B2" w:rsidP="00760D4C">
      <w:pPr>
        <w:jc w:val="both"/>
      </w:pPr>
    </w:p>
    <w:p w14:paraId="1F5FE428" w14:textId="77777777" w:rsidR="00003ADE" w:rsidRPr="00D713BC" w:rsidRDefault="00003ADE" w:rsidP="002E650D"/>
    <w:p w14:paraId="4ADEF694" w14:textId="77777777" w:rsidR="00AD4F08" w:rsidRPr="00D713BC" w:rsidRDefault="00AD4F08" w:rsidP="002E650D"/>
    <w:p w14:paraId="66A65950" w14:textId="77777777" w:rsidR="004A28F7" w:rsidRDefault="00003ADE" w:rsidP="004A28F7">
      <w:pPr>
        <w:pStyle w:val="Heading2"/>
        <w:ind w:left="426" w:hanging="426"/>
      </w:pPr>
      <w:bookmarkStart w:id="3" w:name="_Toc260816536"/>
      <w:r w:rsidRPr="00D713BC">
        <w:t>Organisation Verkauf</w:t>
      </w:r>
      <w:bookmarkEnd w:id="3"/>
    </w:p>
    <w:p w14:paraId="16BD5231" w14:textId="77777777" w:rsidR="004A28F7" w:rsidRDefault="004A28F7" w:rsidP="00760D4C">
      <w:pPr>
        <w:ind w:left="494"/>
        <w:jc w:val="both"/>
      </w:pPr>
      <w:r>
        <w:t>Der Verkauf deckt die Gebiete von PADI EMEA ab.</w:t>
      </w:r>
    </w:p>
    <w:p w14:paraId="7806EC80" w14:textId="77777777" w:rsidR="004A28F7" w:rsidRDefault="004A28F7" w:rsidP="00760D4C">
      <w:pPr>
        <w:ind w:left="494"/>
        <w:jc w:val="both"/>
      </w:pPr>
    </w:p>
    <w:p w14:paraId="5D2FABB4" w14:textId="162E2638" w:rsidR="005A7EF1" w:rsidRDefault="005A7EF1" w:rsidP="00760D4C">
      <w:pPr>
        <w:ind w:left="494"/>
        <w:jc w:val="both"/>
      </w:pPr>
      <w:r>
        <w:t xml:space="preserve">Der Verkauf erfolgt </w:t>
      </w:r>
      <w:r w:rsidR="001D4195">
        <w:t>nach dem Prinzip</w:t>
      </w:r>
      <w:r>
        <w:t xml:space="preserve"> B2C und B2B über einen zentralen Webshop (</w:t>
      </w:r>
      <w:hyperlink r:id="rId10" w:history="1">
        <w:r w:rsidRPr="00FA2EDB">
          <w:rPr>
            <w:rStyle w:val="Hyperlink"/>
            <w:rFonts w:ascii="Credit Suisse Type Light" w:hAnsi="Credit Suisse Type Light"/>
          </w:rPr>
          <w:t>www.wsfcomp.com</w:t>
        </w:r>
      </w:hyperlink>
      <w:r>
        <w:t>), unterstützt von freiberuflichen Vertretern.</w:t>
      </w:r>
    </w:p>
    <w:p w14:paraId="56F54047" w14:textId="77777777" w:rsidR="005A7EF1" w:rsidRDefault="005A7EF1" w:rsidP="00760D4C">
      <w:pPr>
        <w:ind w:left="494"/>
        <w:jc w:val="both"/>
      </w:pPr>
    </w:p>
    <w:p w14:paraId="395E947F" w14:textId="77777777" w:rsidR="005A7EF1" w:rsidRDefault="005A7EF1" w:rsidP="00760D4C">
      <w:pPr>
        <w:ind w:left="494"/>
        <w:jc w:val="both"/>
      </w:pPr>
      <w:r>
        <w:t>Die Promotion erfolgt in enger Zusammenarbeit mit PADI EMEA.</w:t>
      </w:r>
    </w:p>
    <w:p w14:paraId="6EFB1DAF" w14:textId="657CD134" w:rsidR="005A7EF1" w:rsidRDefault="005A7EF1" w:rsidP="00760D4C">
      <w:pPr>
        <w:pStyle w:val="ListParagraph"/>
        <w:numPr>
          <w:ilvl w:val="0"/>
          <w:numId w:val="29"/>
        </w:numPr>
        <w:jc w:val="both"/>
      </w:pPr>
      <w:r>
        <w:t>PADI EMEA stellt der W</w:t>
      </w:r>
      <w:r w:rsidR="000A4404">
        <w:t>SFCOMP</w:t>
      </w:r>
      <w:r>
        <w:t xml:space="preserve"> kostenlos Platz am PADI EMEA Stand a</w:t>
      </w:r>
      <w:r w:rsidR="000A4404">
        <w:t>uf</w:t>
      </w:r>
      <w:r>
        <w:t xml:space="preserve"> den internationalen Ausstellungen zur Verfügung.</w:t>
      </w:r>
    </w:p>
    <w:p w14:paraId="6667AD34" w14:textId="0B587FEA" w:rsidR="005A7EF1" w:rsidRDefault="005A7EF1" w:rsidP="00760D4C">
      <w:pPr>
        <w:pStyle w:val="ListParagraph"/>
        <w:numPr>
          <w:ilvl w:val="0"/>
          <w:numId w:val="29"/>
        </w:numPr>
        <w:jc w:val="both"/>
      </w:pPr>
      <w:r>
        <w:t>PADI EMEA RM (RM = Regional Manager</w:t>
      </w:r>
      <w:r w:rsidR="000A4404">
        <w:t>,</w:t>
      </w:r>
      <w:r>
        <w:t xml:space="preserve"> Landesvertreter) weisen ihre Kunden </w:t>
      </w:r>
      <w:r w:rsidR="000A4404">
        <w:t>in</w:t>
      </w:r>
      <w:r>
        <w:t xml:space="preserve"> die Verkaufs-Plattform der W</w:t>
      </w:r>
      <w:r w:rsidR="000A4404">
        <w:t>SFCOMP</w:t>
      </w:r>
      <w:r>
        <w:t xml:space="preserve"> </w:t>
      </w:r>
      <w:r w:rsidR="000A4404">
        <w:t>ein</w:t>
      </w:r>
      <w:r>
        <w:t>.</w:t>
      </w:r>
    </w:p>
    <w:p w14:paraId="11D5F0D1" w14:textId="5A3E4316" w:rsidR="005A7EF1" w:rsidRDefault="005A7EF1" w:rsidP="00760D4C">
      <w:pPr>
        <w:pStyle w:val="ListParagraph"/>
        <w:numPr>
          <w:ilvl w:val="0"/>
          <w:numId w:val="29"/>
        </w:numPr>
        <w:jc w:val="both"/>
      </w:pPr>
      <w:r>
        <w:t>PADI EMEA stellt der W</w:t>
      </w:r>
      <w:r w:rsidR="000A4404">
        <w:t>SFCOMP</w:t>
      </w:r>
      <w:r>
        <w:t xml:space="preserve"> ihre Datenbank und ihr Intranet </w:t>
      </w:r>
      <w:r w:rsidR="000A4404">
        <w:t xml:space="preserve">zu Werbe- und Kommunikationszwecken </w:t>
      </w:r>
      <w:r>
        <w:t>zur Verfügung.</w:t>
      </w:r>
    </w:p>
    <w:p w14:paraId="578442C6" w14:textId="77777777" w:rsidR="005A7EF1" w:rsidRDefault="005A7EF1" w:rsidP="00760D4C">
      <w:pPr>
        <w:jc w:val="both"/>
      </w:pPr>
    </w:p>
    <w:p w14:paraId="3CABEE60" w14:textId="26183B16" w:rsidR="004A28F7" w:rsidRDefault="004A28F7" w:rsidP="00760D4C">
      <w:pPr>
        <w:ind w:left="494"/>
        <w:jc w:val="both"/>
      </w:pPr>
      <w:r>
        <w:t xml:space="preserve">Der Vertrieb erfolgt über das Händler- und Distributoren-Netzwerk von XCEL WETSUITS Inc., das von S. Waeber, Gesellschafter und Geschäftsführer </w:t>
      </w:r>
      <w:r w:rsidR="000A4404">
        <w:t>der WSFCOMP geführt</w:t>
      </w:r>
      <w:r>
        <w:t xml:space="preserve"> wird.</w:t>
      </w:r>
    </w:p>
    <w:p w14:paraId="6290DA71" w14:textId="77777777" w:rsidR="005A7EF1" w:rsidRDefault="005A7EF1" w:rsidP="00760D4C">
      <w:pPr>
        <w:ind w:left="494"/>
        <w:jc w:val="both"/>
      </w:pPr>
    </w:p>
    <w:p w14:paraId="0174E291" w14:textId="6437B688" w:rsidR="005A7EF1" w:rsidRDefault="004A28F7" w:rsidP="00760D4C">
      <w:pPr>
        <w:ind w:left="494"/>
        <w:jc w:val="both"/>
      </w:pPr>
      <w:r>
        <w:t>Der operative Vertrieb für Europa wird von P. Horn</w:t>
      </w:r>
      <w:r w:rsidR="000A4404">
        <w:t xml:space="preserve"> durchgeführt</w:t>
      </w:r>
      <w:r>
        <w:t xml:space="preserve">, </w:t>
      </w:r>
      <w:r w:rsidR="005A7EF1">
        <w:t>Inhaber und Geschäftsführer von LIQUID-SPORTS GmbH in Kiel, Deutschland</w:t>
      </w:r>
      <w:r w:rsidR="000A4404">
        <w:t xml:space="preserve">. LIQUID-SPORTS GmbH ist der </w:t>
      </w:r>
      <w:r w:rsidR="005A7EF1">
        <w:t>Vertrieb</w:t>
      </w:r>
      <w:r w:rsidR="000A4404">
        <w:t>spartner</w:t>
      </w:r>
      <w:r w:rsidR="005A7EF1">
        <w:t xml:space="preserve"> </w:t>
      </w:r>
      <w:r w:rsidR="000A4404">
        <w:t>von</w:t>
      </w:r>
      <w:r w:rsidR="005A7EF1">
        <w:t xml:space="preserve"> XCEL WETSUITS Inc.</w:t>
      </w:r>
      <w:r w:rsidR="000A4404">
        <w:t xml:space="preserve"> in Nordeuropa.</w:t>
      </w:r>
    </w:p>
    <w:p w14:paraId="58DCCB0D" w14:textId="77777777" w:rsidR="002E650D" w:rsidRPr="002E650D" w:rsidRDefault="002E650D" w:rsidP="00760D4C">
      <w:pPr>
        <w:jc w:val="both"/>
      </w:pPr>
    </w:p>
    <w:p w14:paraId="296690BC" w14:textId="77777777" w:rsidR="00E72A9A" w:rsidRDefault="00003ADE" w:rsidP="002E650D">
      <w:pPr>
        <w:pStyle w:val="Heading2"/>
        <w:ind w:left="426" w:hanging="426"/>
      </w:pPr>
      <w:bookmarkStart w:id="4" w:name="_Toc260816537"/>
      <w:r w:rsidRPr="00D713BC">
        <w:t>Wachstumspotenzial des Markts</w:t>
      </w:r>
      <w:bookmarkEnd w:id="4"/>
    </w:p>
    <w:p w14:paraId="3D213F59" w14:textId="6C77AF9F" w:rsidR="005A7EF1" w:rsidRDefault="001524E5" w:rsidP="00760D4C">
      <w:pPr>
        <w:ind w:left="494"/>
        <w:jc w:val="both"/>
      </w:pPr>
      <w:r>
        <w:t xml:space="preserve">Da bei Null begonnen wird und die Lage hinsichtlich Konkurrenz sehr positiv </w:t>
      </w:r>
      <w:r w:rsidR="00552A71">
        <w:t>für WSFCOMP ist, kann damit gerechnet werden, dass</w:t>
      </w:r>
      <w:r>
        <w:t xml:space="preserve"> der Wachstum </w:t>
      </w:r>
      <w:r w:rsidR="00552A71">
        <w:t xml:space="preserve">von Beginn an </w:t>
      </w:r>
      <w:r>
        <w:t>stark steigen</w:t>
      </w:r>
      <w:r w:rsidR="00552A71">
        <w:t xml:space="preserve"> wird</w:t>
      </w:r>
      <w:r>
        <w:t>. Zudem werden bei Erfolg des Projektes in den kommenden Jahren andere Gebiete von PADI aufgenommen werden</w:t>
      </w:r>
      <w:r w:rsidR="00552A71">
        <w:t xml:space="preserve"> und weitere, von PADI unabhängige Marke vermarktet.</w:t>
      </w:r>
    </w:p>
    <w:p w14:paraId="6D706F9E" w14:textId="77777777" w:rsidR="001524E5" w:rsidRPr="005A7EF1" w:rsidRDefault="001524E5" w:rsidP="00760D4C">
      <w:pPr>
        <w:ind w:left="494"/>
        <w:jc w:val="both"/>
      </w:pPr>
    </w:p>
    <w:p w14:paraId="6D781367" w14:textId="2CC708E3" w:rsidR="002E650D" w:rsidRPr="002E650D" w:rsidRDefault="00003ADE" w:rsidP="002E650D">
      <w:pPr>
        <w:pStyle w:val="Heading2"/>
        <w:ind w:left="426" w:hanging="426"/>
      </w:pPr>
      <w:bookmarkStart w:id="5" w:name="_Toc260816538"/>
      <w:r w:rsidRPr="00D713BC">
        <w:t>Führungskräfte</w:t>
      </w:r>
      <w:bookmarkEnd w:id="5"/>
    </w:p>
    <w:p w14:paraId="328D3BB9" w14:textId="77777777" w:rsidR="0092078E" w:rsidRPr="0092078E" w:rsidRDefault="0092078E" w:rsidP="002E650D"/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126"/>
        <w:gridCol w:w="1843"/>
        <w:gridCol w:w="2977"/>
      </w:tblGrid>
      <w:tr w:rsidR="006A2195" w:rsidRPr="00D713BC" w14:paraId="0165207E" w14:textId="77777777" w:rsidTr="006A2195">
        <w:trPr>
          <w:trHeight w:val="340"/>
        </w:trPr>
        <w:tc>
          <w:tcPr>
            <w:tcW w:w="2093" w:type="dxa"/>
            <w:shd w:val="clear" w:color="auto" w:fill="7898B3"/>
            <w:vAlign w:val="center"/>
          </w:tcPr>
          <w:p w14:paraId="6F38F1DC" w14:textId="77777777" w:rsidR="006A2195" w:rsidRPr="00D713BC" w:rsidRDefault="006A2195" w:rsidP="00003ADE"/>
        </w:tc>
        <w:tc>
          <w:tcPr>
            <w:tcW w:w="2126" w:type="dxa"/>
            <w:shd w:val="clear" w:color="auto" w:fill="7898B3"/>
            <w:vAlign w:val="center"/>
          </w:tcPr>
          <w:p w14:paraId="76A373F6" w14:textId="77777777" w:rsidR="006A2195" w:rsidRPr="00BD3FEE" w:rsidRDefault="006A2195" w:rsidP="00003ADE">
            <w:pPr>
              <w:rPr>
                <w:rStyle w:val="StyleWhite"/>
              </w:rPr>
            </w:pPr>
            <w:r w:rsidRPr="00BD3FEE">
              <w:rPr>
                <w:rStyle w:val="StyleWhite"/>
              </w:rPr>
              <w:t>Funktion</w:t>
            </w:r>
          </w:p>
        </w:tc>
        <w:tc>
          <w:tcPr>
            <w:tcW w:w="1843" w:type="dxa"/>
            <w:shd w:val="clear" w:color="auto" w:fill="7898B3"/>
            <w:vAlign w:val="center"/>
          </w:tcPr>
          <w:p w14:paraId="77A4AC0F" w14:textId="77777777" w:rsidR="006A2195" w:rsidRPr="00BD3FEE" w:rsidRDefault="006A2195" w:rsidP="00003ADE">
            <w:pPr>
              <w:rPr>
                <w:rStyle w:val="StyleWhite"/>
              </w:rPr>
            </w:pPr>
            <w:r w:rsidRPr="00BD3FEE">
              <w:rPr>
                <w:rStyle w:val="StyleWhite"/>
              </w:rPr>
              <w:t>Bereich</w:t>
            </w:r>
          </w:p>
        </w:tc>
        <w:tc>
          <w:tcPr>
            <w:tcW w:w="2977" w:type="dxa"/>
            <w:shd w:val="clear" w:color="auto" w:fill="7898B3"/>
            <w:vAlign w:val="center"/>
          </w:tcPr>
          <w:p w14:paraId="0369B9DB" w14:textId="77777777" w:rsidR="006A2195" w:rsidRPr="00BD3FEE" w:rsidRDefault="006A2195" w:rsidP="00003ADE">
            <w:pPr>
              <w:rPr>
                <w:rStyle w:val="StyleWhite"/>
              </w:rPr>
            </w:pPr>
            <w:r w:rsidRPr="00BD3FEE">
              <w:rPr>
                <w:rStyle w:val="StyleWhite"/>
              </w:rPr>
              <w:t>Hintergrund/Ausbildung</w:t>
            </w:r>
          </w:p>
        </w:tc>
      </w:tr>
      <w:tr w:rsidR="006A2195" w:rsidRPr="00D713BC" w14:paraId="33AD1E4C" w14:textId="77777777" w:rsidTr="006A2195">
        <w:trPr>
          <w:trHeight w:val="340"/>
        </w:trPr>
        <w:tc>
          <w:tcPr>
            <w:tcW w:w="2093" w:type="dxa"/>
            <w:shd w:val="clear" w:color="auto" w:fill="E3DFDB"/>
            <w:vAlign w:val="center"/>
          </w:tcPr>
          <w:p w14:paraId="1F9C42E3" w14:textId="6A7454C2" w:rsidR="006A2195" w:rsidRPr="00D713BC" w:rsidRDefault="006A2195" w:rsidP="00BD3FEE">
            <w:r>
              <w:t>Stéphane Waeber</w:t>
            </w:r>
          </w:p>
        </w:tc>
        <w:tc>
          <w:tcPr>
            <w:tcW w:w="2126" w:type="dxa"/>
            <w:shd w:val="clear" w:color="auto" w:fill="E3DFDB"/>
            <w:vAlign w:val="center"/>
          </w:tcPr>
          <w:p w14:paraId="48BED263" w14:textId="005C9835" w:rsidR="006A2195" w:rsidRPr="00D713BC" w:rsidRDefault="006A2195" w:rsidP="00BD3FEE">
            <w:r>
              <w:t>Gesellschafter und Geschäftsführer</w:t>
            </w:r>
          </w:p>
        </w:tc>
        <w:tc>
          <w:tcPr>
            <w:tcW w:w="1843" w:type="dxa"/>
            <w:shd w:val="clear" w:color="auto" w:fill="E3DFDB"/>
            <w:vAlign w:val="center"/>
          </w:tcPr>
          <w:p w14:paraId="5B99EFBA" w14:textId="0D7700D4" w:rsidR="006A2195" w:rsidRPr="00D713BC" w:rsidRDefault="006A2195" w:rsidP="00BD3FEE">
            <w:r>
              <w:t>Marketing und Finanzen</w:t>
            </w:r>
          </w:p>
        </w:tc>
        <w:tc>
          <w:tcPr>
            <w:tcW w:w="2977" w:type="dxa"/>
            <w:shd w:val="clear" w:color="auto" w:fill="E3DFDB"/>
            <w:vAlign w:val="center"/>
          </w:tcPr>
          <w:p w14:paraId="3B8E86F1" w14:textId="0B603245" w:rsidR="006A2195" w:rsidRPr="00D713BC" w:rsidRDefault="006A2195" w:rsidP="00BD3FEE">
            <w:r>
              <w:t>Europamanager XCEL INTERNATIONAL Inc.</w:t>
            </w:r>
          </w:p>
        </w:tc>
      </w:tr>
      <w:tr w:rsidR="006A2195" w:rsidRPr="00D713BC" w14:paraId="3E2D2338" w14:textId="77777777" w:rsidTr="006A2195">
        <w:trPr>
          <w:trHeight w:val="340"/>
        </w:trPr>
        <w:tc>
          <w:tcPr>
            <w:tcW w:w="2093" w:type="dxa"/>
            <w:shd w:val="clear" w:color="auto" w:fill="E3DFDB"/>
            <w:vAlign w:val="center"/>
          </w:tcPr>
          <w:p w14:paraId="137022DA" w14:textId="7CFB6EA6" w:rsidR="006A2195" w:rsidRPr="00D713BC" w:rsidRDefault="006A2195" w:rsidP="00BD3FEE">
            <w:r>
              <w:t>Philip Horn</w:t>
            </w:r>
          </w:p>
        </w:tc>
        <w:tc>
          <w:tcPr>
            <w:tcW w:w="2126" w:type="dxa"/>
            <w:shd w:val="clear" w:color="auto" w:fill="E3DFDB"/>
            <w:vAlign w:val="center"/>
          </w:tcPr>
          <w:p w14:paraId="4FF5C57C" w14:textId="14212C5D" w:rsidR="006A2195" w:rsidRPr="00D713BC" w:rsidRDefault="006A2195" w:rsidP="00BD3FEE">
            <w:r>
              <w:t>Gesellschafter</w:t>
            </w:r>
          </w:p>
        </w:tc>
        <w:tc>
          <w:tcPr>
            <w:tcW w:w="1843" w:type="dxa"/>
            <w:shd w:val="clear" w:color="auto" w:fill="E3DFDB"/>
            <w:vAlign w:val="center"/>
          </w:tcPr>
          <w:p w14:paraId="22A5FA0B" w14:textId="0E78C8C9" w:rsidR="006A2195" w:rsidRPr="00D713BC" w:rsidRDefault="006A2195" w:rsidP="00BD3FEE">
            <w:r>
              <w:t>Produktion und Logistik</w:t>
            </w:r>
          </w:p>
        </w:tc>
        <w:tc>
          <w:tcPr>
            <w:tcW w:w="2977" w:type="dxa"/>
            <w:shd w:val="clear" w:color="auto" w:fill="E3DFDB"/>
            <w:vAlign w:val="center"/>
          </w:tcPr>
          <w:p w14:paraId="54764339" w14:textId="04752DA7" w:rsidR="006A2195" w:rsidRPr="00D713BC" w:rsidRDefault="006A2195" w:rsidP="00BD3FEE">
            <w:r>
              <w:t xml:space="preserve">Inhaber Liquid-Sports </w:t>
            </w:r>
            <w:proofErr w:type="spellStart"/>
            <w:r>
              <w:t>Gmbh</w:t>
            </w:r>
            <w:proofErr w:type="spellEnd"/>
          </w:p>
        </w:tc>
      </w:tr>
      <w:tr w:rsidR="006A2195" w:rsidRPr="00D713BC" w14:paraId="3023C16F" w14:textId="77777777" w:rsidTr="006A2195">
        <w:trPr>
          <w:trHeight w:val="340"/>
        </w:trPr>
        <w:tc>
          <w:tcPr>
            <w:tcW w:w="2093" w:type="dxa"/>
            <w:shd w:val="clear" w:color="auto" w:fill="E3DFDB"/>
            <w:vAlign w:val="center"/>
          </w:tcPr>
          <w:p w14:paraId="64ACED3D" w14:textId="54D0D336" w:rsidR="006A2195" w:rsidRPr="00D713BC" w:rsidRDefault="006A2195" w:rsidP="001524E5">
            <w:r>
              <w:t xml:space="preserve">Jonathan </w:t>
            </w:r>
            <w:proofErr w:type="spellStart"/>
            <w:r>
              <w:t>Stoppani</w:t>
            </w:r>
            <w:proofErr w:type="spellEnd"/>
          </w:p>
        </w:tc>
        <w:tc>
          <w:tcPr>
            <w:tcW w:w="2126" w:type="dxa"/>
            <w:shd w:val="clear" w:color="auto" w:fill="E3DFDB"/>
            <w:vAlign w:val="center"/>
          </w:tcPr>
          <w:p w14:paraId="59162B74" w14:textId="57AFB92F" w:rsidR="006A2195" w:rsidRPr="00D713BC" w:rsidRDefault="006A2195" w:rsidP="00BD3FEE">
            <w:r>
              <w:t>Gesellschafter</w:t>
            </w:r>
          </w:p>
        </w:tc>
        <w:tc>
          <w:tcPr>
            <w:tcW w:w="1843" w:type="dxa"/>
            <w:shd w:val="clear" w:color="auto" w:fill="E3DFDB"/>
            <w:vAlign w:val="center"/>
          </w:tcPr>
          <w:p w14:paraId="428DE95E" w14:textId="11200309" w:rsidR="006A2195" w:rsidRPr="00D713BC" w:rsidRDefault="006A2195" w:rsidP="00BD3FEE">
            <w:r>
              <w:t>IT</w:t>
            </w:r>
          </w:p>
        </w:tc>
        <w:tc>
          <w:tcPr>
            <w:tcW w:w="2977" w:type="dxa"/>
            <w:shd w:val="clear" w:color="auto" w:fill="E3DFDB"/>
            <w:vAlign w:val="center"/>
          </w:tcPr>
          <w:p w14:paraId="593E8806" w14:textId="03973588" w:rsidR="006A2195" w:rsidRPr="00D713BC" w:rsidRDefault="006A2195" w:rsidP="00BD3FEE">
            <w:r>
              <w:t>Master IT</w:t>
            </w:r>
            <w:r w:rsidR="00552A71">
              <w:t xml:space="preserve"> am M.I.T.</w:t>
            </w:r>
          </w:p>
        </w:tc>
      </w:tr>
    </w:tbl>
    <w:p w14:paraId="0A9404EC" w14:textId="77777777" w:rsidR="001524E5" w:rsidRDefault="001524E5" w:rsidP="001524E5">
      <w:pPr>
        <w:ind w:left="494"/>
      </w:pPr>
      <w:bookmarkStart w:id="6" w:name="_Toc260816539"/>
    </w:p>
    <w:p w14:paraId="596EE063" w14:textId="094BEAB5" w:rsidR="001524E5" w:rsidRDefault="001524E5" w:rsidP="002F5686">
      <w:pPr>
        <w:ind w:left="494"/>
        <w:jc w:val="both"/>
      </w:pPr>
      <w:r>
        <w:t>S. Waeber hat eine langjährige Erfahrung im Bereich T</w:t>
      </w:r>
      <w:r w:rsidR="00E33A7F">
        <w:t>auchen auf internationaler Ebene</w:t>
      </w:r>
      <w:r>
        <w:t>. Nach 14 Jahren als Inhaber und Geschäftsführer mehrere Firmen im Bereich Tauchen ist er seit 2009 Europamanager der Tauchabteilung der XCEL</w:t>
      </w:r>
      <w:r w:rsidR="00C43A17">
        <w:t xml:space="preserve"> WETSUITS INT.</w:t>
      </w:r>
      <w:r>
        <w:t xml:space="preserve"> einer Firma der Gruppe GSM.</w:t>
      </w:r>
    </w:p>
    <w:p w14:paraId="0DA329CF" w14:textId="77777777" w:rsidR="001524E5" w:rsidRDefault="001524E5" w:rsidP="002F5686">
      <w:pPr>
        <w:ind w:left="494"/>
        <w:jc w:val="both"/>
      </w:pPr>
    </w:p>
    <w:p w14:paraId="478796A2" w14:textId="52AEADE9" w:rsidR="001524E5" w:rsidRDefault="001524E5" w:rsidP="002F5686">
      <w:pPr>
        <w:ind w:left="494"/>
        <w:jc w:val="both"/>
      </w:pPr>
      <w:r>
        <w:t>P. Horn ist Inhaber und Geschäftsführ</w:t>
      </w:r>
      <w:r w:rsidR="00E33A7F">
        <w:t>er der LIQUID SPORTS GmbH in Kie</w:t>
      </w:r>
      <w:r>
        <w:t>l (Deutschland), die unter anderen Marken auch XCEL-Produkte sowohl für die Tauch- wie auch für die Surfbranche auf exklusiver Ebene in Nordeuropa vertreibt.</w:t>
      </w:r>
    </w:p>
    <w:p w14:paraId="37AA93AD" w14:textId="77777777" w:rsidR="001524E5" w:rsidRDefault="001524E5" w:rsidP="002F5686">
      <w:pPr>
        <w:ind w:left="494"/>
        <w:jc w:val="both"/>
      </w:pPr>
    </w:p>
    <w:p w14:paraId="25F030FC" w14:textId="09B7C9F6" w:rsidR="001524E5" w:rsidRDefault="001524E5" w:rsidP="002F5686">
      <w:pPr>
        <w:ind w:left="494"/>
        <w:jc w:val="both"/>
      </w:pPr>
      <w:r>
        <w:t xml:space="preserve">J. </w:t>
      </w:r>
      <w:proofErr w:type="spellStart"/>
      <w:r>
        <w:t>Stoppani</w:t>
      </w:r>
      <w:proofErr w:type="spellEnd"/>
      <w:r>
        <w:t xml:space="preserve"> ist Informatiker (Master</w:t>
      </w:r>
      <w:r w:rsidR="00E33A7F">
        <w:t xml:space="preserve"> </w:t>
      </w:r>
      <w:proofErr w:type="spellStart"/>
      <w:r w:rsidR="00E33A7F">
        <w:t>D</w:t>
      </w:r>
      <w:r w:rsidR="00C43A17">
        <w:t>egree</w:t>
      </w:r>
      <w:proofErr w:type="spellEnd"/>
      <w:r>
        <w:t>) mit Nachstudium am M.I.T. in Boston</w:t>
      </w:r>
      <w:r w:rsidR="002F5686">
        <w:t>.</w:t>
      </w:r>
    </w:p>
    <w:p w14:paraId="3DAD068E" w14:textId="025F4ECA" w:rsidR="00574D98" w:rsidRDefault="0092078E" w:rsidP="00574D98">
      <w:pPr>
        <w:pStyle w:val="Heading2"/>
        <w:tabs>
          <w:tab w:val="num" w:pos="78"/>
        </w:tabs>
        <w:ind w:left="74"/>
      </w:pPr>
      <w:r>
        <w:t>Finanzbedarf/</w:t>
      </w:r>
      <w:r w:rsidR="00003ADE" w:rsidRPr="00D713BC">
        <w:t>Konditionen</w:t>
      </w:r>
      <w:bookmarkEnd w:id="6"/>
    </w:p>
    <w:p w14:paraId="6B82FB77" w14:textId="04CC23A9" w:rsidR="00574D98" w:rsidRDefault="00C43A17" w:rsidP="002F5686">
      <w:pPr>
        <w:ind w:left="494"/>
        <w:jc w:val="both"/>
      </w:pPr>
      <w:r>
        <w:t>Das</w:t>
      </w:r>
      <w:r w:rsidR="00574D98">
        <w:t xml:space="preserve"> </w:t>
      </w:r>
      <w:r w:rsidR="00A50D8E">
        <w:t>Kap</w:t>
      </w:r>
      <w:r>
        <w:t>i</w:t>
      </w:r>
      <w:r w:rsidR="00A50D8E">
        <w:t>t</w:t>
      </w:r>
      <w:r>
        <w:t>al</w:t>
      </w:r>
      <w:r w:rsidR="00574D98">
        <w:t xml:space="preserve"> der Firma </w:t>
      </w:r>
      <w:r>
        <w:t xml:space="preserve">für die Gründung und die </w:t>
      </w:r>
      <w:r w:rsidR="00574D98">
        <w:t>Infrastruktur</w:t>
      </w:r>
      <w:r>
        <w:t>en</w:t>
      </w:r>
      <w:r w:rsidR="00574D98">
        <w:t xml:space="preserve"> </w:t>
      </w:r>
      <w:r w:rsidR="00A50D8E">
        <w:t xml:space="preserve">der WSFCOMP,  </w:t>
      </w:r>
      <w:r w:rsidR="00574D98">
        <w:t>werden vollumfänglich von den Gesellschaftern finanziert.</w:t>
      </w:r>
    </w:p>
    <w:p w14:paraId="676CED6A" w14:textId="77777777" w:rsidR="00574D98" w:rsidRDefault="00574D98" w:rsidP="002F5686">
      <w:pPr>
        <w:ind w:left="494"/>
        <w:jc w:val="both"/>
      </w:pPr>
    </w:p>
    <w:p w14:paraId="0B7A662A" w14:textId="64A27B6E" w:rsidR="00574D98" w:rsidRDefault="00574D98" w:rsidP="002F5686">
      <w:pPr>
        <w:ind w:left="494"/>
        <w:jc w:val="both"/>
      </w:pPr>
      <w:r>
        <w:t xml:space="preserve">Auch werden die anfänglichen Betriebskosten </w:t>
      </w:r>
      <w:r w:rsidR="00C43A17">
        <w:t xml:space="preserve">ausschliesslich </w:t>
      </w:r>
      <w:r>
        <w:t>durch die erwirtschafteten Gewinne gedeckt.</w:t>
      </w:r>
    </w:p>
    <w:p w14:paraId="2680CEA8" w14:textId="77777777" w:rsidR="00A50D8E" w:rsidRDefault="00A50D8E" w:rsidP="002F5686">
      <w:pPr>
        <w:ind w:left="494"/>
        <w:jc w:val="both"/>
      </w:pPr>
    </w:p>
    <w:p w14:paraId="3684C8B7" w14:textId="3BF07D69" w:rsidR="00A50D8E" w:rsidRDefault="00A50D8E" w:rsidP="002F5686">
      <w:pPr>
        <w:ind w:left="494"/>
        <w:jc w:val="both"/>
      </w:pPr>
      <w:r>
        <w:t>Da alle Gesellschafter bereits ein Einkommen haben, brauchen sich diese in der Anfangsphase keine Löhne auszahlen.</w:t>
      </w:r>
    </w:p>
    <w:p w14:paraId="71AE04B7" w14:textId="77777777" w:rsidR="00574D98" w:rsidRDefault="00574D98" w:rsidP="002F5686">
      <w:pPr>
        <w:ind w:left="494"/>
        <w:jc w:val="both"/>
      </w:pPr>
    </w:p>
    <w:p w14:paraId="08D5AE35" w14:textId="13ADF117" w:rsidR="00574D98" w:rsidRDefault="00574D98" w:rsidP="002F5686">
      <w:pPr>
        <w:ind w:left="494"/>
        <w:jc w:val="both"/>
      </w:pPr>
      <w:r>
        <w:t>Das geliehene Kapital ist für die Finanzierung des anfänglichen Lagers bestimmt. Diese er</w:t>
      </w:r>
      <w:r w:rsidR="00A50D8E">
        <w:t>höht sich auf CHF 2</w:t>
      </w:r>
      <w:r>
        <w:t>00'000.--.</w:t>
      </w:r>
    </w:p>
    <w:p w14:paraId="2A9EF4AC" w14:textId="77777777" w:rsidR="00574D98" w:rsidRDefault="00574D98" w:rsidP="002F5686">
      <w:pPr>
        <w:ind w:left="494"/>
        <w:jc w:val="both"/>
      </w:pPr>
    </w:p>
    <w:p w14:paraId="10AD9782" w14:textId="77777777" w:rsidR="00574D98" w:rsidRDefault="00574D98" w:rsidP="002F5686">
      <w:pPr>
        <w:ind w:left="494"/>
        <w:jc w:val="both"/>
      </w:pPr>
    </w:p>
    <w:p w14:paraId="45741F08" w14:textId="77777777" w:rsidR="00003ADE" w:rsidRPr="00D713BC" w:rsidRDefault="00003ADE" w:rsidP="002F5686">
      <w:pPr>
        <w:jc w:val="both"/>
      </w:pPr>
    </w:p>
    <w:p w14:paraId="12D74017" w14:textId="77777777" w:rsidR="00003ADE" w:rsidRPr="00D713BC" w:rsidRDefault="00003ADE" w:rsidP="002E650D">
      <w:pPr>
        <w:pStyle w:val="Heading1"/>
        <w:tabs>
          <w:tab w:val="clear" w:pos="360"/>
          <w:tab w:val="num" w:pos="3"/>
        </w:tabs>
        <w:ind w:left="0"/>
      </w:pPr>
      <w:bookmarkStart w:id="7" w:name="_Toc260816540"/>
      <w:r w:rsidRPr="00D713BC">
        <w:t>Unternehmung und Unternehmensstrategie</w:t>
      </w:r>
      <w:bookmarkEnd w:id="7"/>
    </w:p>
    <w:p w14:paraId="66C25F16" w14:textId="77777777" w:rsidR="006E1467" w:rsidRPr="00D713BC" w:rsidRDefault="006E1467" w:rsidP="002E650D">
      <w:pPr>
        <w:pStyle w:val="Heading2"/>
        <w:tabs>
          <w:tab w:val="clear" w:pos="432"/>
          <w:tab w:val="num" w:pos="435"/>
        </w:tabs>
        <w:ind w:left="431"/>
      </w:pPr>
      <w:bookmarkStart w:id="8" w:name="_Toc260816541"/>
      <w:r w:rsidRPr="00D713BC">
        <w:t>Unternehmung</w:t>
      </w:r>
      <w:bookmarkEnd w:id="8"/>
    </w:p>
    <w:p w14:paraId="49C6B9B1" w14:textId="777E6C26" w:rsidR="00003ADE" w:rsidRPr="00D713BC" w:rsidRDefault="001C78CD" w:rsidP="002E650D">
      <w:pPr>
        <w:pStyle w:val="Heading3"/>
        <w:tabs>
          <w:tab w:val="clear" w:pos="2160"/>
          <w:tab w:val="num" w:pos="1211"/>
        </w:tabs>
        <w:ind w:left="1057" w:hanging="560"/>
      </w:pPr>
      <w:bookmarkStart w:id="9" w:name="_Toc260816542"/>
      <w:r>
        <w:t>Firmendaten</w:t>
      </w:r>
      <w:bookmarkEnd w:id="9"/>
    </w:p>
    <w:p w14:paraId="67CE87F3" w14:textId="40FE43C0" w:rsidR="002E650D" w:rsidRPr="00D713BC" w:rsidRDefault="00B859F9" w:rsidP="00574D98">
      <w:pPr>
        <w:pStyle w:val="StyleLeft15cm"/>
        <w:tabs>
          <w:tab w:val="left" w:pos="2552"/>
        </w:tabs>
        <w:ind w:left="494"/>
      </w:pPr>
      <w:r w:rsidRPr="00D713BC">
        <w:t>Gründungsdatum:</w:t>
      </w:r>
      <w:r w:rsidR="00574D98">
        <w:tab/>
      </w:r>
      <w:r w:rsidR="001524E5">
        <w:t xml:space="preserve">Neugründung </w:t>
      </w:r>
      <w:r w:rsidR="00B15027">
        <w:t>2012</w:t>
      </w:r>
    </w:p>
    <w:p w14:paraId="79426E82" w14:textId="77777777" w:rsidR="00B15027" w:rsidRDefault="00B859F9" w:rsidP="00574D98">
      <w:pPr>
        <w:pStyle w:val="StyleLeft15cm"/>
        <w:tabs>
          <w:tab w:val="left" w:pos="2552"/>
        </w:tabs>
        <w:ind w:left="494"/>
      </w:pPr>
      <w:r w:rsidRPr="00D713BC">
        <w:t>Gründer:</w:t>
      </w:r>
      <w:r w:rsidR="00B15027">
        <w:tab/>
        <w:t>S</w:t>
      </w:r>
      <w:r w:rsidR="0011638B">
        <w:t>téphane</w:t>
      </w:r>
      <w:r w:rsidR="00B15027">
        <w:t xml:space="preserve"> Waeber (Geschäftsführer)</w:t>
      </w:r>
    </w:p>
    <w:p w14:paraId="04966D63" w14:textId="77777777" w:rsidR="00B15027" w:rsidRDefault="00B15027" w:rsidP="00574D98">
      <w:pPr>
        <w:pStyle w:val="StyleLeft15cm"/>
        <w:tabs>
          <w:tab w:val="left" w:pos="2552"/>
        </w:tabs>
        <w:ind w:left="494"/>
      </w:pPr>
      <w:r>
        <w:tab/>
        <w:t>J</w:t>
      </w:r>
      <w:r w:rsidR="0011638B">
        <w:t>onathan</w:t>
      </w:r>
      <w:r>
        <w:t xml:space="preserve"> </w:t>
      </w:r>
      <w:proofErr w:type="spellStart"/>
      <w:r>
        <w:t>Stoppani</w:t>
      </w:r>
      <w:proofErr w:type="spellEnd"/>
      <w:r>
        <w:t>, (IT)</w:t>
      </w:r>
    </w:p>
    <w:p w14:paraId="19EF21B2" w14:textId="28D699F4" w:rsidR="00B859F9" w:rsidRPr="00D713BC" w:rsidRDefault="00B15027" w:rsidP="00574D98">
      <w:pPr>
        <w:pStyle w:val="StyleLeft15cm"/>
        <w:tabs>
          <w:tab w:val="left" w:pos="2552"/>
        </w:tabs>
        <w:ind w:left="494"/>
      </w:pPr>
      <w:r>
        <w:tab/>
      </w:r>
      <w:r w:rsidR="0011638B">
        <w:t>Philip</w:t>
      </w:r>
      <w:r>
        <w:t xml:space="preserve"> Horn (</w:t>
      </w:r>
      <w:r w:rsidR="0011638B">
        <w:t>Anschaffung und</w:t>
      </w:r>
      <w:r>
        <w:t xml:space="preserve"> Vertrieb</w:t>
      </w:r>
      <w:r w:rsidR="0011638B">
        <w:t>)</w:t>
      </w:r>
    </w:p>
    <w:p w14:paraId="05EC5C05" w14:textId="5FD6B47A" w:rsidR="00B859F9" w:rsidRPr="00D713BC" w:rsidRDefault="00574D98" w:rsidP="00574D98">
      <w:pPr>
        <w:pStyle w:val="StyleLeft15cm"/>
        <w:tabs>
          <w:tab w:val="left" w:pos="2552"/>
        </w:tabs>
        <w:ind w:left="494"/>
      </w:pPr>
      <w:r>
        <w:t>Kapital</w:t>
      </w:r>
      <w:r w:rsidR="00B859F9" w:rsidRPr="00D713BC">
        <w:t>:</w:t>
      </w:r>
      <w:r>
        <w:tab/>
      </w:r>
      <w:r w:rsidR="00B15027">
        <w:t>CHF 20'000.--</w:t>
      </w:r>
    </w:p>
    <w:p w14:paraId="38E90DC8" w14:textId="77777777" w:rsidR="007533B2" w:rsidRPr="00D713BC" w:rsidRDefault="004C5B81" w:rsidP="002E650D">
      <w:pPr>
        <w:pStyle w:val="Heading3"/>
        <w:tabs>
          <w:tab w:val="clear" w:pos="2160"/>
          <w:tab w:val="num" w:pos="1197"/>
        </w:tabs>
        <w:ind w:left="1057" w:hanging="560"/>
      </w:pPr>
      <w:bookmarkStart w:id="10" w:name="_Toc260816543"/>
      <w:r w:rsidRPr="00D713BC">
        <w:t>Gründungsfinanzierung</w:t>
      </w:r>
      <w:bookmarkEnd w:id="10"/>
    </w:p>
    <w:p w14:paraId="16B8147D" w14:textId="19D648F0" w:rsidR="001F0B97" w:rsidRDefault="00574D98" w:rsidP="002F5686">
      <w:pPr>
        <w:ind w:left="494"/>
        <w:jc w:val="both"/>
      </w:pPr>
      <w:r>
        <w:t xml:space="preserve">Gründungsfinanzierung und Kauf der </w:t>
      </w:r>
      <w:r w:rsidR="00C43A17">
        <w:t>nötigen Infrastruktur sind auf</w:t>
      </w:r>
      <w:r>
        <w:t xml:space="preserve"> CHF 100'000.</w:t>
      </w:r>
      <w:proofErr w:type="gramStart"/>
      <w:r>
        <w:t>—</w:t>
      </w:r>
      <w:proofErr w:type="gramEnd"/>
      <w:r w:rsidR="00C43A17">
        <w:t xml:space="preserve">budgetiert und werden </w:t>
      </w:r>
      <w:r>
        <w:t>von den Gesellschaftern finanziert.</w:t>
      </w:r>
    </w:p>
    <w:p w14:paraId="2EF6C2EC" w14:textId="77777777" w:rsidR="00003ADE" w:rsidRPr="00D713BC" w:rsidRDefault="00B859F9" w:rsidP="002E650D">
      <w:pPr>
        <w:pStyle w:val="Heading3"/>
        <w:tabs>
          <w:tab w:val="clear" w:pos="2160"/>
          <w:tab w:val="num" w:pos="1211"/>
        </w:tabs>
        <w:ind w:left="1057" w:hanging="560"/>
      </w:pPr>
      <w:bookmarkStart w:id="11" w:name="_Toc260816544"/>
      <w:r w:rsidRPr="00D713BC">
        <w:t>Aktuelle Situation</w:t>
      </w:r>
      <w:bookmarkEnd w:id="11"/>
    </w:p>
    <w:p w14:paraId="4BA0A476" w14:textId="7FB2E974" w:rsidR="00232858" w:rsidRDefault="001F0B97" w:rsidP="002E650D">
      <w:pPr>
        <w:ind w:left="494"/>
      </w:pPr>
      <w:r>
        <w:t>WATER SPORTS FASHION COMPANY ist eine GmbH mit Sitz in der Sch</w:t>
      </w:r>
      <w:r w:rsidR="00574D98">
        <w:t>weiz und einem Kapital von CHF 2</w:t>
      </w:r>
      <w:r>
        <w:t>0'000.--.</w:t>
      </w:r>
    </w:p>
    <w:p w14:paraId="6CD21CB4" w14:textId="77777777" w:rsidR="001F0B97" w:rsidRPr="00D713BC" w:rsidRDefault="001F0B97" w:rsidP="002E650D">
      <w:pPr>
        <w:ind w:left="494"/>
      </w:pPr>
    </w:p>
    <w:p w14:paraId="53A41D6D" w14:textId="2786D438" w:rsidR="00B859F9" w:rsidRDefault="00574D98" w:rsidP="002E650D">
      <w:pPr>
        <w:ind w:left="494"/>
      </w:pPr>
      <w:r>
        <w:t>Die Gesellschafter</w:t>
      </w:r>
      <w:r w:rsidR="001F0B97">
        <w:t xml:space="preserve"> sind:</w:t>
      </w:r>
    </w:p>
    <w:p w14:paraId="5A09B823" w14:textId="77777777" w:rsidR="001F0B97" w:rsidRDefault="001F0B97" w:rsidP="001F0B97">
      <w:pPr>
        <w:numPr>
          <w:ilvl w:val="0"/>
          <w:numId w:val="28"/>
        </w:numPr>
      </w:pPr>
      <w:r>
        <w:t xml:space="preserve">Stéphane Waeber, 1717 St. </w:t>
      </w:r>
      <w:proofErr w:type="spellStart"/>
      <w:r>
        <w:t>Ursen</w:t>
      </w:r>
      <w:proofErr w:type="spellEnd"/>
      <w:r>
        <w:t xml:space="preserve"> (FR), mit 60% Anteilen</w:t>
      </w:r>
    </w:p>
    <w:p w14:paraId="41E9F2E0" w14:textId="77777777" w:rsidR="001F0B97" w:rsidRDefault="001F0B97" w:rsidP="001F0B97">
      <w:pPr>
        <w:numPr>
          <w:ilvl w:val="0"/>
          <w:numId w:val="28"/>
        </w:numPr>
      </w:pPr>
      <w:r>
        <w:t>P. Horn, 24259 Kiel (</w:t>
      </w:r>
      <w:proofErr w:type="spellStart"/>
      <w:r>
        <w:t>Deuschland</w:t>
      </w:r>
      <w:proofErr w:type="spellEnd"/>
      <w:r>
        <w:t>) mit 20% Anteilen</w:t>
      </w:r>
    </w:p>
    <w:p w14:paraId="47176540" w14:textId="77777777" w:rsidR="001F0B97" w:rsidRPr="00D713BC" w:rsidRDefault="001F0B97" w:rsidP="001F0B97">
      <w:pPr>
        <w:numPr>
          <w:ilvl w:val="0"/>
          <w:numId w:val="28"/>
        </w:numPr>
      </w:pPr>
      <w:r>
        <w:t xml:space="preserve">J. </w:t>
      </w:r>
      <w:proofErr w:type="spellStart"/>
      <w:r>
        <w:t>Stoppani</w:t>
      </w:r>
      <w:proofErr w:type="spellEnd"/>
      <w:r>
        <w:t xml:space="preserve">, aus 6984 Pura (TI), mit 20% Anteilen </w:t>
      </w:r>
    </w:p>
    <w:p w14:paraId="679414F9" w14:textId="77777777" w:rsidR="00B859F9" w:rsidRPr="00D713BC" w:rsidRDefault="00B859F9" w:rsidP="002E650D">
      <w:pPr>
        <w:pStyle w:val="Heading4"/>
        <w:spacing w:line="280" w:lineRule="exact"/>
        <w:rPr>
          <w:rFonts w:ascii="Credit Suisse Type Light" w:hAnsi="Credit Suisse Type Light"/>
        </w:rPr>
      </w:pPr>
      <w:r w:rsidRPr="00D713BC">
        <w:rPr>
          <w:rFonts w:ascii="Credit Suisse Type Light" w:hAnsi="Credit Suisse Type Light"/>
        </w:rPr>
        <w:t xml:space="preserve">Facts </w:t>
      </w:r>
      <w:proofErr w:type="spellStart"/>
      <w:r w:rsidRPr="00D713BC">
        <w:rPr>
          <w:rFonts w:ascii="Credit Suisse Type Light" w:hAnsi="Credit Suisse Type Light"/>
        </w:rPr>
        <w:t>and</w:t>
      </w:r>
      <w:proofErr w:type="spellEnd"/>
      <w:r w:rsidRPr="00D713BC">
        <w:rPr>
          <w:rFonts w:ascii="Credit Suisse Type Light" w:hAnsi="Credit Suisse Type Light"/>
        </w:rPr>
        <w:t xml:space="preserve"> </w:t>
      </w:r>
      <w:proofErr w:type="spellStart"/>
      <w:r w:rsidRPr="00D713BC">
        <w:rPr>
          <w:rFonts w:ascii="Credit Suisse Type Light" w:hAnsi="Credit Suisse Type Light"/>
        </w:rPr>
        <w:t>Figures</w:t>
      </w:r>
      <w:proofErr w:type="spellEnd"/>
      <w:r w:rsidR="009C346B">
        <w:rPr>
          <w:rFonts w:ascii="Credit Suisse Type Light" w:hAnsi="Credit Suisse Type Light"/>
        </w:rPr>
        <w:t xml:space="preserve"> (Projektionen)</w:t>
      </w:r>
    </w:p>
    <w:tbl>
      <w:tblPr>
        <w:tblStyle w:val="TableGrid"/>
        <w:tblW w:w="9322" w:type="dxa"/>
        <w:tblBorders>
          <w:top w:val="single" w:sz="6" w:space="0" w:color="FFFFFF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FFFFFF"/>
          <w:insideV w:val="single" w:sz="6" w:space="0" w:color="FFFFFF"/>
        </w:tblBorders>
        <w:tblLook w:val="01E0" w:firstRow="1" w:lastRow="1" w:firstColumn="1" w:lastColumn="1" w:noHBand="0" w:noVBand="0"/>
      </w:tblPr>
      <w:tblGrid>
        <w:gridCol w:w="2423"/>
        <w:gridCol w:w="2299"/>
        <w:gridCol w:w="2300"/>
        <w:gridCol w:w="2300"/>
      </w:tblGrid>
      <w:tr w:rsidR="00B859F9" w:rsidRPr="0004134D" w14:paraId="0F42ABAD" w14:textId="77777777" w:rsidTr="002E650D">
        <w:trPr>
          <w:trHeight w:val="284"/>
        </w:trPr>
        <w:tc>
          <w:tcPr>
            <w:tcW w:w="2423" w:type="dxa"/>
            <w:shd w:val="clear" w:color="auto" w:fill="7898B3"/>
            <w:vAlign w:val="center"/>
          </w:tcPr>
          <w:p w14:paraId="36F594A9" w14:textId="77777777" w:rsidR="00B859F9" w:rsidRPr="0004134D" w:rsidRDefault="00B859F9" w:rsidP="00BD3FEE">
            <w:pPr>
              <w:rPr>
                <w:color w:val="FFFFFF"/>
              </w:rPr>
            </w:pPr>
          </w:p>
        </w:tc>
        <w:tc>
          <w:tcPr>
            <w:tcW w:w="2299" w:type="dxa"/>
            <w:shd w:val="clear" w:color="auto" w:fill="7898B3"/>
            <w:vAlign w:val="center"/>
          </w:tcPr>
          <w:p w14:paraId="0654E912" w14:textId="77777777" w:rsidR="00B859F9" w:rsidRPr="0004134D" w:rsidRDefault="001F0B97" w:rsidP="00BD3FEE">
            <w:pPr>
              <w:rPr>
                <w:color w:val="FFFFFF"/>
              </w:rPr>
            </w:pPr>
            <w:r>
              <w:rPr>
                <w:color w:val="FFFFFF"/>
              </w:rPr>
              <w:t>[2013</w:t>
            </w:r>
            <w:r w:rsidR="00B859F9" w:rsidRPr="0004134D">
              <w:rPr>
                <w:color w:val="FFFFFF"/>
              </w:rPr>
              <w:t>]</w:t>
            </w:r>
          </w:p>
        </w:tc>
        <w:tc>
          <w:tcPr>
            <w:tcW w:w="2300" w:type="dxa"/>
            <w:shd w:val="clear" w:color="auto" w:fill="7898B3"/>
            <w:vAlign w:val="center"/>
          </w:tcPr>
          <w:p w14:paraId="027E0A92" w14:textId="77777777" w:rsidR="00B859F9" w:rsidRPr="0004134D" w:rsidRDefault="001F0B97" w:rsidP="00BD3FEE">
            <w:pPr>
              <w:rPr>
                <w:color w:val="FFFFFF"/>
              </w:rPr>
            </w:pPr>
            <w:r>
              <w:rPr>
                <w:color w:val="FFFFFF"/>
              </w:rPr>
              <w:t>[2014</w:t>
            </w:r>
            <w:r w:rsidR="00B859F9" w:rsidRPr="0004134D">
              <w:rPr>
                <w:color w:val="FFFFFF"/>
              </w:rPr>
              <w:t>]</w:t>
            </w:r>
          </w:p>
        </w:tc>
        <w:tc>
          <w:tcPr>
            <w:tcW w:w="2300" w:type="dxa"/>
            <w:shd w:val="clear" w:color="auto" w:fill="7898B3"/>
            <w:vAlign w:val="center"/>
          </w:tcPr>
          <w:p w14:paraId="38682AE7" w14:textId="77777777" w:rsidR="00B859F9" w:rsidRPr="0004134D" w:rsidRDefault="001F0B97" w:rsidP="00BD3FEE">
            <w:pPr>
              <w:rPr>
                <w:color w:val="FFFFFF"/>
              </w:rPr>
            </w:pPr>
            <w:r>
              <w:rPr>
                <w:color w:val="FFFFFF"/>
              </w:rPr>
              <w:t>[2015</w:t>
            </w:r>
            <w:r w:rsidR="00B859F9" w:rsidRPr="0004134D">
              <w:rPr>
                <w:color w:val="FFFFFF"/>
              </w:rPr>
              <w:t>]</w:t>
            </w:r>
          </w:p>
        </w:tc>
      </w:tr>
      <w:tr w:rsidR="00B859F9" w:rsidRPr="00D713BC" w14:paraId="4A346959" w14:textId="77777777" w:rsidTr="002E650D">
        <w:trPr>
          <w:trHeight w:val="284"/>
        </w:trPr>
        <w:tc>
          <w:tcPr>
            <w:tcW w:w="2423" w:type="dxa"/>
            <w:shd w:val="clear" w:color="auto" w:fill="E3DFDB"/>
            <w:vAlign w:val="center"/>
          </w:tcPr>
          <w:p w14:paraId="0BC0C878" w14:textId="77777777" w:rsidR="00B859F9" w:rsidRPr="00D713BC" w:rsidRDefault="00B859F9" w:rsidP="00BD3FEE">
            <w:r w:rsidRPr="00D713BC">
              <w:t>Umsatz</w:t>
            </w:r>
          </w:p>
        </w:tc>
        <w:tc>
          <w:tcPr>
            <w:tcW w:w="2299" w:type="dxa"/>
            <w:shd w:val="clear" w:color="auto" w:fill="E3DFDB"/>
            <w:vAlign w:val="center"/>
          </w:tcPr>
          <w:p w14:paraId="7DD7550B" w14:textId="77777777" w:rsidR="00B859F9" w:rsidRPr="00D713BC" w:rsidRDefault="009C346B" w:rsidP="00BD3FEE">
            <w:r>
              <w:t>CHF 300'000.--</w:t>
            </w:r>
          </w:p>
        </w:tc>
        <w:tc>
          <w:tcPr>
            <w:tcW w:w="2300" w:type="dxa"/>
            <w:shd w:val="clear" w:color="auto" w:fill="E3DFDB"/>
            <w:vAlign w:val="center"/>
          </w:tcPr>
          <w:p w14:paraId="48E682B4" w14:textId="77777777" w:rsidR="00B859F9" w:rsidRPr="00D713BC" w:rsidRDefault="009C346B" w:rsidP="00BD3FEE">
            <w:r>
              <w:t>CHF 600'000.--</w:t>
            </w:r>
          </w:p>
        </w:tc>
        <w:tc>
          <w:tcPr>
            <w:tcW w:w="2300" w:type="dxa"/>
            <w:shd w:val="clear" w:color="auto" w:fill="E3DFDB"/>
            <w:vAlign w:val="center"/>
          </w:tcPr>
          <w:p w14:paraId="4E310908" w14:textId="77777777" w:rsidR="00B859F9" w:rsidRPr="00D713BC" w:rsidRDefault="009C346B" w:rsidP="00BD3FEE">
            <w:r>
              <w:t>CHF 900’000.--</w:t>
            </w:r>
          </w:p>
        </w:tc>
      </w:tr>
      <w:tr w:rsidR="00B859F9" w:rsidRPr="00D713BC" w14:paraId="207A3A5C" w14:textId="77777777" w:rsidTr="002E650D">
        <w:trPr>
          <w:trHeight w:val="284"/>
        </w:trPr>
        <w:tc>
          <w:tcPr>
            <w:tcW w:w="2423" w:type="dxa"/>
            <w:shd w:val="clear" w:color="auto" w:fill="E3DFDB"/>
            <w:vAlign w:val="center"/>
          </w:tcPr>
          <w:p w14:paraId="57BA5552" w14:textId="6F320349" w:rsidR="00B859F9" w:rsidRPr="00D713BC" w:rsidRDefault="001C78CD" w:rsidP="001C78CD">
            <w:r>
              <w:t>Bruttog</w:t>
            </w:r>
            <w:r w:rsidR="00B859F9" w:rsidRPr="00D713BC">
              <w:t>ewinne</w:t>
            </w:r>
          </w:p>
        </w:tc>
        <w:tc>
          <w:tcPr>
            <w:tcW w:w="2299" w:type="dxa"/>
            <w:shd w:val="clear" w:color="auto" w:fill="E3DFDB"/>
            <w:vAlign w:val="center"/>
          </w:tcPr>
          <w:p w14:paraId="22680A66" w14:textId="77777777" w:rsidR="00B859F9" w:rsidRPr="00D713BC" w:rsidRDefault="009C346B" w:rsidP="00BD3FEE">
            <w:r>
              <w:t>CHF 100'000.--</w:t>
            </w:r>
          </w:p>
        </w:tc>
        <w:tc>
          <w:tcPr>
            <w:tcW w:w="2300" w:type="dxa"/>
            <w:shd w:val="clear" w:color="auto" w:fill="E3DFDB"/>
            <w:vAlign w:val="center"/>
          </w:tcPr>
          <w:p w14:paraId="0C63BC35" w14:textId="77777777" w:rsidR="00B859F9" w:rsidRPr="00D713BC" w:rsidRDefault="009C346B" w:rsidP="00BD3FEE">
            <w:r>
              <w:t>CHF 200'000.--</w:t>
            </w:r>
          </w:p>
        </w:tc>
        <w:tc>
          <w:tcPr>
            <w:tcW w:w="2300" w:type="dxa"/>
            <w:shd w:val="clear" w:color="auto" w:fill="E3DFDB"/>
            <w:vAlign w:val="center"/>
          </w:tcPr>
          <w:p w14:paraId="6937E5DD" w14:textId="77777777" w:rsidR="00B859F9" w:rsidRPr="00D713BC" w:rsidRDefault="009C346B" w:rsidP="00BD3FEE">
            <w:r>
              <w:t>CHF 300'000.--</w:t>
            </w:r>
          </w:p>
        </w:tc>
      </w:tr>
      <w:tr w:rsidR="00B859F9" w:rsidRPr="00D713BC" w14:paraId="4447A41C" w14:textId="77777777" w:rsidTr="002E650D">
        <w:trPr>
          <w:trHeight w:val="284"/>
        </w:trPr>
        <w:tc>
          <w:tcPr>
            <w:tcW w:w="2423" w:type="dxa"/>
            <w:shd w:val="clear" w:color="auto" w:fill="E3DFDB"/>
            <w:vAlign w:val="center"/>
          </w:tcPr>
          <w:p w14:paraId="0C1DA48E" w14:textId="77777777" w:rsidR="00B859F9" w:rsidRPr="00D713BC" w:rsidRDefault="00B859F9" w:rsidP="00BD3FEE">
            <w:r w:rsidRPr="00D713BC">
              <w:t>Cashflow</w:t>
            </w:r>
          </w:p>
        </w:tc>
        <w:tc>
          <w:tcPr>
            <w:tcW w:w="2299" w:type="dxa"/>
            <w:shd w:val="clear" w:color="auto" w:fill="E3DFDB"/>
            <w:vAlign w:val="center"/>
          </w:tcPr>
          <w:p w14:paraId="683E99D9" w14:textId="78497220" w:rsidR="00B859F9" w:rsidRPr="00D713BC" w:rsidRDefault="001C78CD" w:rsidP="00BD3FEE">
            <w:r>
              <w:t>CHF 3</w:t>
            </w:r>
            <w:r w:rsidR="009C346B">
              <w:t>0'000.--</w:t>
            </w:r>
          </w:p>
        </w:tc>
        <w:tc>
          <w:tcPr>
            <w:tcW w:w="2300" w:type="dxa"/>
            <w:shd w:val="clear" w:color="auto" w:fill="E3DFDB"/>
            <w:vAlign w:val="center"/>
          </w:tcPr>
          <w:p w14:paraId="44A117DD" w14:textId="4CE1E00A" w:rsidR="00B859F9" w:rsidRPr="00D713BC" w:rsidRDefault="001C78CD" w:rsidP="00BD3FEE">
            <w:r>
              <w:t>CHF 6</w:t>
            </w:r>
            <w:r w:rsidR="009C346B">
              <w:t>0'000.--</w:t>
            </w:r>
          </w:p>
        </w:tc>
        <w:tc>
          <w:tcPr>
            <w:tcW w:w="2300" w:type="dxa"/>
            <w:shd w:val="clear" w:color="auto" w:fill="E3DFDB"/>
            <w:vAlign w:val="center"/>
          </w:tcPr>
          <w:p w14:paraId="731D40B0" w14:textId="508645A7" w:rsidR="00B859F9" w:rsidRPr="00D713BC" w:rsidRDefault="001C78CD" w:rsidP="00BD3FEE">
            <w:r>
              <w:t>CHF 90</w:t>
            </w:r>
            <w:r w:rsidR="009C346B">
              <w:t>'000.--</w:t>
            </w:r>
          </w:p>
        </w:tc>
      </w:tr>
      <w:tr w:rsidR="00B859F9" w:rsidRPr="00D713BC" w14:paraId="26E98060" w14:textId="77777777" w:rsidTr="002E650D">
        <w:trPr>
          <w:trHeight w:val="284"/>
        </w:trPr>
        <w:tc>
          <w:tcPr>
            <w:tcW w:w="2423" w:type="dxa"/>
            <w:shd w:val="clear" w:color="auto" w:fill="E3DFDB"/>
            <w:vAlign w:val="center"/>
          </w:tcPr>
          <w:p w14:paraId="0B6FAFE6" w14:textId="77777777" w:rsidR="00B859F9" w:rsidRPr="00D713BC" w:rsidRDefault="00B859F9" w:rsidP="00BD3FEE">
            <w:r w:rsidRPr="00D713BC">
              <w:t>Anzahl Mitarbeiter</w:t>
            </w:r>
          </w:p>
        </w:tc>
        <w:tc>
          <w:tcPr>
            <w:tcW w:w="2299" w:type="dxa"/>
            <w:shd w:val="clear" w:color="auto" w:fill="E3DFDB"/>
            <w:vAlign w:val="center"/>
          </w:tcPr>
          <w:p w14:paraId="56BBC958" w14:textId="54ED5E73" w:rsidR="00B859F9" w:rsidRPr="00D713BC" w:rsidRDefault="00574D98" w:rsidP="00BD3FEE">
            <w:r>
              <w:t>1</w:t>
            </w:r>
          </w:p>
        </w:tc>
        <w:tc>
          <w:tcPr>
            <w:tcW w:w="2300" w:type="dxa"/>
            <w:shd w:val="clear" w:color="auto" w:fill="E3DFDB"/>
            <w:vAlign w:val="center"/>
          </w:tcPr>
          <w:p w14:paraId="7D28170C" w14:textId="44EA69AA" w:rsidR="00B859F9" w:rsidRPr="00D713BC" w:rsidRDefault="00574D98" w:rsidP="00BD3FEE">
            <w:r>
              <w:t>Nach Bedarf</w:t>
            </w:r>
          </w:p>
        </w:tc>
        <w:tc>
          <w:tcPr>
            <w:tcW w:w="2300" w:type="dxa"/>
            <w:shd w:val="clear" w:color="auto" w:fill="E3DFDB"/>
            <w:vAlign w:val="center"/>
          </w:tcPr>
          <w:p w14:paraId="06091EA6" w14:textId="79B7D283" w:rsidR="00B859F9" w:rsidRPr="00D713BC" w:rsidRDefault="00574D98" w:rsidP="00BD3FEE">
            <w:r>
              <w:t>Nach Bedarf</w:t>
            </w:r>
          </w:p>
        </w:tc>
      </w:tr>
      <w:tr w:rsidR="00B859F9" w:rsidRPr="00D713BC" w14:paraId="4A0792ED" w14:textId="77777777" w:rsidTr="002E650D">
        <w:trPr>
          <w:trHeight w:val="284"/>
        </w:trPr>
        <w:tc>
          <w:tcPr>
            <w:tcW w:w="2423" w:type="dxa"/>
            <w:shd w:val="clear" w:color="auto" w:fill="E3DFDB"/>
            <w:vAlign w:val="center"/>
          </w:tcPr>
          <w:p w14:paraId="66EEB3F2" w14:textId="77777777" w:rsidR="00B859F9" w:rsidRPr="00D713BC" w:rsidRDefault="00B859F9" w:rsidP="00BD3FEE">
            <w:r w:rsidRPr="00D713BC">
              <w:t>Betriebsstätten</w:t>
            </w:r>
          </w:p>
        </w:tc>
        <w:tc>
          <w:tcPr>
            <w:tcW w:w="2299" w:type="dxa"/>
            <w:shd w:val="clear" w:color="auto" w:fill="E3DFDB"/>
            <w:vAlign w:val="center"/>
          </w:tcPr>
          <w:p w14:paraId="6E7A3948" w14:textId="3D036C1D" w:rsidR="00B859F9" w:rsidRPr="00D713BC" w:rsidRDefault="00574D98" w:rsidP="00BD3FEE">
            <w:r>
              <w:t>2 bis 3</w:t>
            </w:r>
          </w:p>
        </w:tc>
        <w:tc>
          <w:tcPr>
            <w:tcW w:w="2300" w:type="dxa"/>
            <w:shd w:val="clear" w:color="auto" w:fill="E3DFDB"/>
            <w:vAlign w:val="center"/>
          </w:tcPr>
          <w:p w14:paraId="61F46E59" w14:textId="2D51DBF8" w:rsidR="00B859F9" w:rsidRPr="00D713BC" w:rsidRDefault="00574D98" w:rsidP="00BD3FEE">
            <w:r>
              <w:t>Nach Bedarf</w:t>
            </w:r>
          </w:p>
        </w:tc>
        <w:tc>
          <w:tcPr>
            <w:tcW w:w="2300" w:type="dxa"/>
            <w:shd w:val="clear" w:color="auto" w:fill="E3DFDB"/>
            <w:vAlign w:val="center"/>
          </w:tcPr>
          <w:p w14:paraId="793A3B73" w14:textId="4DDF193E" w:rsidR="00B859F9" w:rsidRPr="00D713BC" w:rsidRDefault="00574D98" w:rsidP="00BD3FEE">
            <w:r>
              <w:t>Nach Bedarf</w:t>
            </w:r>
          </w:p>
        </w:tc>
      </w:tr>
      <w:tr w:rsidR="00B859F9" w:rsidRPr="00D713BC" w14:paraId="3EA75D26" w14:textId="77777777" w:rsidTr="002E650D">
        <w:trPr>
          <w:trHeight w:val="284"/>
        </w:trPr>
        <w:tc>
          <w:tcPr>
            <w:tcW w:w="2423" w:type="dxa"/>
            <w:shd w:val="clear" w:color="auto" w:fill="E3DFDB"/>
            <w:vAlign w:val="center"/>
          </w:tcPr>
          <w:p w14:paraId="1F9C7A85" w14:textId="77777777" w:rsidR="00B859F9" w:rsidRPr="00D713BC" w:rsidRDefault="00B859F9" w:rsidP="00BD3FEE">
            <w:r w:rsidRPr="00D713BC">
              <w:t>Verkaufsstellen</w:t>
            </w:r>
          </w:p>
        </w:tc>
        <w:tc>
          <w:tcPr>
            <w:tcW w:w="2299" w:type="dxa"/>
            <w:shd w:val="clear" w:color="auto" w:fill="E3DFDB"/>
            <w:vAlign w:val="center"/>
          </w:tcPr>
          <w:p w14:paraId="511513C9" w14:textId="77777777" w:rsidR="00B859F9" w:rsidRPr="00D713BC" w:rsidRDefault="001F0B97" w:rsidP="00BD3FEE">
            <w:r>
              <w:t>3</w:t>
            </w:r>
          </w:p>
        </w:tc>
        <w:tc>
          <w:tcPr>
            <w:tcW w:w="2300" w:type="dxa"/>
            <w:shd w:val="clear" w:color="auto" w:fill="E3DFDB"/>
            <w:vAlign w:val="center"/>
          </w:tcPr>
          <w:p w14:paraId="30A4ED32" w14:textId="7CB729A3" w:rsidR="00B859F9" w:rsidRPr="00D713BC" w:rsidRDefault="00574D98" w:rsidP="00BD3FEE">
            <w:r>
              <w:t>Nach Entwicklung</w:t>
            </w:r>
          </w:p>
        </w:tc>
        <w:tc>
          <w:tcPr>
            <w:tcW w:w="2300" w:type="dxa"/>
            <w:shd w:val="clear" w:color="auto" w:fill="E3DFDB"/>
            <w:vAlign w:val="center"/>
          </w:tcPr>
          <w:p w14:paraId="422C7593" w14:textId="42454134" w:rsidR="00B859F9" w:rsidRPr="00D713BC" w:rsidRDefault="00574D98" w:rsidP="00BD3FEE">
            <w:r>
              <w:t>Nach Entwicklung</w:t>
            </w:r>
          </w:p>
        </w:tc>
      </w:tr>
    </w:tbl>
    <w:p w14:paraId="35AD3EFE" w14:textId="77777777" w:rsidR="00B859F9" w:rsidRPr="00D713BC" w:rsidRDefault="00B859F9" w:rsidP="002E650D">
      <w:pPr>
        <w:pStyle w:val="Heading4"/>
        <w:spacing w:line="280" w:lineRule="exact"/>
        <w:rPr>
          <w:rFonts w:ascii="Credit Suisse Type Light" w:hAnsi="Credit Suisse Type Light"/>
        </w:rPr>
      </w:pPr>
      <w:r w:rsidRPr="00D713BC">
        <w:rPr>
          <w:rFonts w:ascii="Credit Suisse Type Light" w:hAnsi="Credit Suisse Type Light"/>
        </w:rPr>
        <w:t>Stärken und Schwächen</w:t>
      </w: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5637"/>
        <w:gridCol w:w="3685"/>
      </w:tblGrid>
      <w:tr w:rsidR="00B859F9" w:rsidRPr="004928AF" w14:paraId="1389403A" w14:textId="77777777" w:rsidTr="00C43A17">
        <w:trPr>
          <w:trHeight w:val="284"/>
        </w:trPr>
        <w:tc>
          <w:tcPr>
            <w:tcW w:w="5637" w:type="dxa"/>
            <w:tcBorders>
              <w:top w:val="nil"/>
              <w:bottom w:val="single" w:sz="4" w:space="0" w:color="FFFFFF"/>
            </w:tcBorders>
            <w:shd w:val="clear" w:color="auto" w:fill="255B89"/>
            <w:vAlign w:val="center"/>
          </w:tcPr>
          <w:p w14:paraId="525654FD" w14:textId="77777777" w:rsidR="00B859F9" w:rsidRPr="00BD3FEE" w:rsidRDefault="00B859F9" w:rsidP="00190816">
            <w:pPr>
              <w:rPr>
                <w:rStyle w:val="StyleWhite"/>
              </w:rPr>
            </w:pPr>
            <w:r w:rsidRPr="00BD3FEE">
              <w:rPr>
                <w:rStyle w:val="StyleWhite"/>
              </w:rPr>
              <w:t>Stärken</w:t>
            </w:r>
          </w:p>
        </w:tc>
        <w:tc>
          <w:tcPr>
            <w:tcW w:w="3685" w:type="dxa"/>
            <w:tcBorders>
              <w:top w:val="nil"/>
              <w:bottom w:val="single" w:sz="4" w:space="0" w:color="FFFFFF"/>
            </w:tcBorders>
            <w:shd w:val="clear" w:color="auto" w:fill="91867E"/>
            <w:vAlign w:val="center"/>
          </w:tcPr>
          <w:p w14:paraId="55074906" w14:textId="77777777" w:rsidR="00B859F9" w:rsidRPr="00BD3FEE" w:rsidRDefault="00B859F9" w:rsidP="00190816">
            <w:pPr>
              <w:rPr>
                <w:rStyle w:val="StyleWhite"/>
              </w:rPr>
            </w:pPr>
            <w:r w:rsidRPr="00BD3FEE">
              <w:rPr>
                <w:rStyle w:val="StyleWhite"/>
              </w:rPr>
              <w:t>Schwächen</w:t>
            </w:r>
          </w:p>
        </w:tc>
      </w:tr>
      <w:tr w:rsidR="00B859F9" w:rsidRPr="00D713BC" w14:paraId="1A23E1B2" w14:textId="77777777" w:rsidTr="00C43A17">
        <w:trPr>
          <w:trHeight w:val="1176"/>
        </w:trPr>
        <w:tc>
          <w:tcPr>
            <w:tcW w:w="5637" w:type="dxa"/>
            <w:tcBorders>
              <w:top w:val="single" w:sz="4" w:space="0" w:color="FFFFFF"/>
              <w:bottom w:val="nil"/>
            </w:tcBorders>
            <w:shd w:val="clear" w:color="auto" w:fill="DDE4E9"/>
            <w:vAlign w:val="center"/>
          </w:tcPr>
          <w:p w14:paraId="1371AAC5" w14:textId="6F7997A0" w:rsidR="00B859F9" w:rsidRPr="00D713BC" w:rsidRDefault="009C346B" w:rsidP="00190816">
            <w:pPr>
              <w:numPr>
                <w:ilvl w:val="0"/>
                <w:numId w:val="9"/>
              </w:numPr>
            </w:pPr>
            <w:r>
              <w:t xml:space="preserve">Wenig bis keine </w:t>
            </w:r>
            <w:r w:rsidR="001C78CD">
              <w:t>Mitbewerber</w:t>
            </w:r>
          </w:p>
          <w:p w14:paraId="0AB0F5CD" w14:textId="4DDBC75A" w:rsidR="007533B2" w:rsidRDefault="009C346B" w:rsidP="00190816">
            <w:pPr>
              <w:numPr>
                <w:ilvl w:val="0"/>
                <w:numId w:val="9"/>
              </w:numPr>
            </w:pPr>
            <w:r>
              <w:t xml:space="preserve">Exklusiver Kundenstamm von ca. </w:t>
            </w:r>
            <w:r w:rsidR="001C78CD">
              <w:t>2.5 Millionen</w:t>
            </w:r>
            <w:r>
              <w:t xml:space="preserve"> potentiellen Kunden</w:t>
            </w:r>
          </w:p>
          <w:p w14:paraId="037BAA4E" w14:textId="50E40CD9" w:rsidR="001C78CD" w:rsidRPr="00D713BC" w:rsidRDefault="001C78CD" w:rsidP="00190816">
            <w:pPr>
              <w:numPr>
                <w:ilvl w:val="0"/>
                <w:numId w:val="9"/>
              </w:numPr>
            </w:pPr>
            <w:r>
              <w:t>Direkte Verbindung zu ca. 60'000 professionelle Akteure der Tauchszene</w:t>
            </w:r>
          </w:p>
          <w:p w14:paraId="41D26FB9" w14:textId="77777777" w:rsidR="007533B2" w:rsidRPr="00D713BC" w:rsidRDefault="009C346B" w:rsidP="00190816">
            <w:pPr>
              <w:numPr>
                <w:ilvl w:val="0"/>
                <w:numId w:val="9"/>
              </w:numPr>
            </w:pPr>
            <w:r>
              <w:t xml:space="preserve">Exklusiver Vertrieb für den Marktführer der Branche </w:t>
            </w:r>
          </w:p>
          <w:p w14:paraId="12A48099" w14:textId="77777777" w:rsidR="007533B2" w:rsidRDefault="009C346B" w:rsidP="00190816">
            <w:pPr>
              <w:numPr>
                <w:ilvl w:val="0"/>
                <w:numId w:val="9"/>
              </w:numPr>
            </w:pPr>
            <w:r>
              <w:t>Grosse Kenntnisse über den angepeilten Markt</w:t>
            </w:r>
          </w:p>
          <w:p w14:paraId="4114D32A" w14:textId="4BE61C90" w:rsidR="00C43A17" w:rsidRPr="00D713BC" w:rsidRDefault="00C43A17" w:rsidP="00190816">
            <w:pPr>
              <w:numPr>
                <w:ilvl w:val="0"/>
                <w:numId w:val="9"/>
              </w:numPr>
            </w:pPr>
            <w:r>
              <w:t>Alle Verkäufe erfolgen per Direktzahlung</w:t>
            </w:r>
          </w:p>
        </w:tc>
        <w:tc>
          <w:tcPr>
            <w:tcW w:w="3685" w:type="dxa"/>
            <w:tcBorders>
              <w:top w:val="single" w:sz="4" w:space="0" w:color="FFFFFF"/>
            </w:tcBorders>
            <w:shd w:val="clear" w:color="auto" w:fill="E3DFDB"/>
            <w:vAlign w:val="center"/>
          </w:tcPr>
          <w:p w14:paraId="56F5CC9F" w14:textId="77777777" w:rsidR="00B859F9" w:rsidRPr="00D713BC" w:rsidRDefault="007533B2" w:rsidP="009C346B">
            <w:r w:rsidRPr="00D713BC">
              <w:t xml:space="preserve"> </w:t>
            </w:r>
          </w:p>
          <w:p w14:paraId="2EB7CBDA" w14:textId="77777777" w:rsidR="007533B2" w:rsidRPr="00D713BC" w:rsidRDefault="009C346B" w:rsidP="00190816">
            <w:pPr>
              <w:numPr>
                <w:ilvl w:val="0"/>
                <w:numId w:val="7"/>
              </w:numPr>
            </w:pPr>
            <w:r>
              <w:t>Keine Erfahrungswerte</w:t>
            </w:r>
            <w:r w:rsidR="007533B2" w:rsidRPr="00D713BC">
              <w:t xml:space="preserve"> </w:t>
            </w:r>
          </w:p>
          <w:p w14:paraId="5C1426BC" w14:textId="77777777" w:rsidR="007533B2" w:rsidRPr="00D713BC" w:rsidRDefault="007533B2" w:rsidP="009C346B">
            <w:pPr>
              <w:ind w:left="360"/>
            </w:pPr>
          </w:p>
          <w:p w14:paraId="0C1EF183" w14:textId="77777777" w:rsidR="007533B2" w:rsidRPr="00D713BC" w:rsidRDefault="007533B2" w:rsidP="009C346B">
            <w:pPr>
              <w:ind w:left="360"/>
            </w:pPr>
            <w:r w:rsidRPr="00D713BC">
              <w:t xml:space="preserve"> </w:t>
            </w:r>
          </w:p>
        </w:tc>
      </w:tr>
    </w:tbl>
    <w:p w14:paraId="6D96187E" w14:textId="77777777" w:rsidR="00B859F9" w:rsidRPr="00D713BC" w:rsidRDefault="009C346B" w:rsidP="002E650D">
      <w:pPr>
        <w:pStyle w:val="Heading3"/>
        <w:tabs>
          <w:tab w:val="clear" w:pos="2160"/>
          <w:tab w:val="num" w:pos="1203"/>
        </w:tabs>
        <w:ind w:left="1057" w:hanging="563"/>
      </w:pPr>
      <w:bookmarkStart w:id="12" w:name="_Toc260816545"/>
      <w:r>
        <w:t>S</w:t>
      </w:r>
      <w:r w:rsidR="00E72A9A" w:rsidRPr="00D713BC">
        <w:t>pezifische Finanzierung</w:t>
      </w:r>
      <w:bookmarkEnd w:id="12"/>
    </w:p>
    <w:p w14:paraId="71035CEA" w14:textId="766B6F94" w:rsidR="009C346B" w:rsidRDefault="009C346B" w:rsidP="002F5686">
      <w:pPr>
        <w:ind w:left="494"/>
        <w:jc w:val="both"/>
      </w:pPr>
      <w:r>
        <w:t xml:space="preserve">Gesucht wird eine zusätzliche </w:t>
      </w:r>
      <w:r w:rsidR="00C43A17">
        <w:t>Finanzierung von CHF 100’000</w:t>
      </w:r>
      <w:r>
        <w:t>.</w:t>
      </w:r>
      <w:proofErr w:type="gramStart"/>
      <w:r>
        <w:t>—</w:t>
      </w:r>
      <w:proofErr w:type="gramEnd"/>
      <w:r>
        <w:t xml:space="preserve"> zur </w:t>
      </w:r>
      <w:r w:rsidR="00C43A17">
        <w:t>Finanzierung des Warenlagers der</w:t>
      </w:r>
      <w:r>
        <w:t xml:space="preserve"> der Firma.</w:t>
      </w:r>
    </w:p>
    <w:p w14:paraId="291080BC" w14:textId="77777777" w:rsidR="006E1467" w:rsidRPr="00D713BC" w:rsidRDefault="006E1467" w:rsidP="002E650D">
      <w:pPr>
        <w:pStyle w:val="Heading2"/>
        <w:tabs>
          <w:tab w:val="clear" w:pos="432"/>
          <w:tab w:val="num" w:pos="435"/>
        </w:tabs>
        <w:ind w:left="431"/>
      </w:pPr>
      <w:bookmarkStart w:id="13" w:name="_Toc260816546"/>
      <w:r w:rsidRPr="00D713BC">
        <w:t>Unternehmensstrategie</w:t>
      </w:r>
      <w:bookmarkEnd w:id="13"/>
    </w:p>
    <w:p w14:paraId="79276C5B" w14:textId="77777777" w:rsidR="006E6D37" w:rsidRPr="00D713BC" w:rsidRDefault="006E1467" w:rsidP="006E6D37">
      <w:pPr>
        <w:pStyle w:val="Heading3"/>
        <w:tabs>
          <w:tab w:val="clear" w:pos="2160"/>
          <w:tab w:val="num" w:pos="1203"/>
        </w:tabs>
        <w:ind w:left="1057" w:hanging="563"/>
      </w:pPr>
      <w:bookmarkStart w:id="14" w:name="_Toc260816547"/>
      <w:r w:rsidRPr="00D713BC">
        <w:t>Vision</w:t>
      </w:r>
      <w:bookmarkEnd w:id="14"/>
      <w:r w:rsidR="006E6D37" w:rsidRPr="006E6D37">
        <w:t xml:space="preserve"> </w:t>
      </w:r>
    </w:p>
    <w:p w14:paraId="5E865B79" w14:textId="0DE3431A" w:rsidR="006E6D37" w:rsidRPr="006E6D37" w:rsidRDefault="006E6D37" w:rsidP="002F5686">
      <w:pPr>
        <w:ind w:left="494"/>
        <w:jc w:val="both"/>
      </w:pPr>
      <w:r>
        <w:t>Das Hauptziel ist, den Fashion-Bereich in der Tauchbranche so wie in anderen Wassersport- und Freizeitbranchen zu entwickeln</w:t>
      </w:r>
      <w:r w:rsidR="00E1709B">
        <w:t>, sowohl als B2C wie auch als B2B</w:t>
      </w:r>
      <w:r>
        <w:t xml:space="preserve">. </w:t>
      </w:r>
      <w:r w:rsidR="00E1709B">
        <w:t>Bezüglich B2B sollen, m</w:t>
      </w:r>
      <w:r>
        <w:t>it einer der Branche entsprechenden Produktpalette</w:t>
      </w:r>
      <w:r w:rsidR="00E1709B">
        <w:t>,</w:t>
      </w:r>
      <w:r>
        <w:t xml:space="preserve"> Tauchklubs und Tauchshops i</w:t>
      </w:r>
      <w:r w:rsidR="001C78CD">
        <w:t>hre Einkommen in den kommenden 3</w:t>
      </w:r>
      <w:r>
        <w:t xml:space="preserve"> Jahren deutlich steigern können.</w:t>
      </w:r>
      <w:r w:rsidR="00E1709B">
        <w:t xml:space="preserve"> </w:t>
      </w:r>
      <w:r>
        <w:t>Die Produktepalette spricht ein spezifisches und gezieltes Publikum an und ist an dessen Gewohnheiten und Bedürfnissen angepasst.</w:t>
      </w:r>
    </w:p>
    <w:p w14:paraId="637011EA" w14:textId="77777777" w:rsidR="006E6D37" w:rsidRPr="00D713BC" w:rsidRDefault="006E1467" w:rsidP="006E6D37">
      <w:pPr>
        <w:pStyle w:val="Heading3"/>
        <w:tabs>
          <w:tab w:val="clear" w:pos="2160"/>
          <w:tab w:val="num" w:pos="1203"/>
        </w:tabs>
        <w:ind w:left="1057" w:hanging="563"/>
      </w:pPr>
      <w:bookmarkStart w:id="15" w:name="_Toc260816548"/>
      <w:r w:rsidRPr="00D713BC">
        <w:t>SWOT-Analyse</w:t>
      </w:r>
      <w:bookmarkEnd w:id="15"/>
      <w:r w:rsidR="006E6D37" w:rsidRPr="006E6D37">
        <w:t xml:space="preserve"> </w:t>
      </w:r>
    </w:p>
    <w:p w14:paraId="171AEEA9" w14:textId="317303FC" w:rsidR="006E6D37" w:rsidRDefault="006E6D37" w:rsidP="002F5686">
      <w:pPr>
        <w:ind w:left="494"/>
        <w:jc w:val="both"/>
      </w:pPr>
      <w:r>
        <w:t xml:space="preserve">Die Stärke des Projektes liegt darin, dass </w:t>
      </w:r>
      <w:r w:rsidR="001C78CD">
        <w:t>ein Exklusivitätsvertrag mit dem</w:t>
      </w:r>
      <w:r>
        <w:t xml:space="preserve"> an der Quelle des Marktes operierenden </w:t>
      </w:r>
      <w:r w:rsidR="001C78CD">
        <w:t>Marktführers</w:t>
      </w:r>
      <w:r>
        <w:t xml:space="preserve"> abgeschlossen werden konnte.</w:t>
      </w:r>
      <w:r w:rsidR="00E9182B">
        <w:t xml:space="preserve"> </w:t>
      </w:r>
      <w:r>
        <w:t>Das Zielpublikum ist klar definiert und in einer Datenbank registriert.</w:t>
      </w:r>
    </w:p>
    <w:p w14:paraId="7F4294D8" w14:textId="25374C11" w:rsidR="006E6D37" w:rsidRDefault="006E6D37" w:rsidP="002F5686">
      <w:pPr>
        <w:ind w:left="494"/>
        <w:jc w:val="both"/>
      </w:pPr>
      <w:r>
        <w:t xml:space="preserve">Mit der Unterstützung von PADI verfügt </w:t>
      </w:r>
      <w:r w:rsidR="00E9182B">
        <w:t xml:space="preserve">die </w:t>
      </w:r>
      <w:r>
        <w:t>W</w:t>
      </w:r>
      <w:r w:rsidR="001C78CD">
        <w:t>SFCOMP über 6</w:t>
      </w:r>
      <w:r w:rsidR="00E9182B">
        <w:t>0'000 Adressen</w:t>
      </w:r>
      <w:r w:rsidR="001C78CD">
        <w:t xml:space="preserve"> von professionellen Tauchausbildern, also Opinion Leader</w:t>
      </w:r>
    </w:p>
    <w:p w14:paraId="349E9820" w14:textId="77777777" w:rsidR="006E6D37" w:rsidRDefault="006E6D37" w:rsidP="006E6D37">
      <w:pPr>
        <w:ind w:left="494"/>
      </w:pPr>
    </w:p>
    <w:p w14:paraId="7C36E172" w14:textId="40DACEAB" w:rsidR="00E9182B" w:rsidRDefault="00E9182B" w:rsidP="002F5686">
      <w:pPr>
        <w:ind w:left="494"/>
        <w:jc w:val="both"/>
      </w:pPr>
      <w:r>
        <w:t>Da keine Erfahrungswerte existieren, wird</w:t>
      </w:r>
      <w:r w:rsidR="001C78CD">
        <w:t xml:space="preserve"> die grosse Herausforderung darin bestehen</w:t>
      </w:r>
      <w:r>
        <w:t xml:space="preserve">, die Produktionszahlen realistisch zu bestimmen, so dass der Mark </w:t>
      </w:r>
      <w:r w:rsidR="001C78CD">
        <w:t>beliefert werden kann, ohne zu g</w:t>
      </w:r>
      <w:r>
        <w:t>rosse Lager zu halten</w:t>
      </w:r>
      <w:r w:rsidR="001C78CD">
        <w:t xml:space="preserve"> und Risiken einzugehen</w:t>
      </w:r>
      <w:r>
        <w:t>. Um dieses Risiko zu minimieren wird am Anfang nur in Europa produziert</w:t>
      </w:r>
      <w:proofErr w:type="gramStart"/>
      <w:r w:rsidR="001C78CD">
        <w:t>,</w:t>
      </w:r>
      <w:r>
        <w:t xml:space="preserve"> so</w:t>
      </w:r>
      <w:proofErr w:type="gramEnd"/>
      <w:r>
        <w:t xml:space="preserve"> dass Produktionsmengen und Lieferzeiten möglichst tief gehalten werden können.</w:t>
      </w:r>
    </w:p>
    <w:p w14:paraId="25AD5AE3" w14:textId="77777777" w:rsidR="00E9182B" w:rsidRDefault="00E9182B" w:rsidP="006E6D37">
      <w:pPr>
        <w:ind w:left="494"/>
      </w:pPr>
    </w:p>
    <w:p w14:paraId="00DB7C6E" w14:textId="29E3B3E1" w:rsidR="004956D1" w:rsidRDefault="00E9182B" w:rsidP="002F5686">
      <w:pPr>
        <w:ind w:left="494"/>
        <w:jc w:val="both"/>
      </w:pPr>
      <w:r>
        <w:t>Da noch kaum jemand seine Dienste und Produkt</w:t>
      </w:r>
      <w:r w:rsidR="001C78CD">
        <w:t>e im Fashion-Bereich</w:t>
      </w:r>
      <w:r>
        <w:t xml:space="preserve"> anbietet ist die Etablierung der </w:t>
      </w:r>
      <w:r w:rsidR="00E1709B">
        <w:t>Produktlinie sowie ein</w:t>
      </w:r>
      <w:r>
        <w:t xml:space="preserve"> rasche</w:t>
      </w:r>
      <w:r w:rsidR="00E1709B">
        <w:t>r</w:t>
      </w:r>
      <w:r>
        <w:t xml:space="preserve"> Gewinn von Markt</w:t>
      </w:r>
      <w:r w:rsidR="004956D1">
        <w:t xml:space="preserve">anteilen </w:t>
      </w:r>
      <w:r w:rsidR="001C78CD">
        <w:t xml:space="preserve">als sehr </w:t>
      </w:r>
      <w:r w:rsidR="004956D1">
        <w:t>realistisch</w:t>
      </w:r>
      <w:r w:rsidR="002F5686">
        <w:t xml:space="preserve"> einzuschätzen</w:t>
      </w:r>
      <w:r w:rsidR="004956D1">
        <w:t>.</w:t>
      </w:r>
      <w:r w:rsidR="00E1709B">
        <w:t xml:space="preserve"> Dies vor allem, weil die Marke </w:t>
      </w:r>
      <w:r w:rsidR="001C78CD">
        <w:t xml:space="preserve">PADI </w:t>
      </w:r>
      <w:r w:rsidR="00E1709B">
        <w:t>bereits als Markt</w:t>
      </w:r>
      <w:r w:rsidR="001C78CD">
        <w:t>führer</w:t>
      </w:r>
      <w:r w:rsidR="00E1709B">
        <w:t xml:space="preserve"> bekannt und anerkannt ist</w:t>
      </w:r>
      <w:r w:rsidR="001C78CD">
        <w:t xml:space="preserve"> (Marke ist bei TOP-OF-MIND Umfragen in der Industrie auf Position eins</w:t>
      </w:r>
      <w:r w:rsidR="003F5964">
        <w:t>)</w:t>
      </w:r>
      <w:r w:rsidR="00E1709B">
        <w:t>.</w:t>
      </w:r>
    </w:p>
    <w:p w14:paraId="2AC8D080" w14:textId="77777777" w:rsidR="00E1709B" w:rsidRDefault="00E1709B" w:rsidP="002F5686">
      <w:pPr>
        <w:ind w:left="494"/>
        <w:jc w:val="both"/>
      </w:pPr>
    </w:p>
    <w:p w14:paraId="5ED4039D" w14:textId="39322203" w:rsidR="006E1467" w:rsidRPr="00D713BC" w:rsidRDefault="004956D1" w:rsidP="002F5686">
      <w:pPr>
        <w:ind w:left="494"/>
        <w:jc w:val="both"/>
      </w:pPr>
      <w:r>
        <w:t>Die Wahl von zuverlässigen Zulieferanten ist von höchster Bedeutung, doch verfügen S. Waeber und P. Horn durch ihre aktuelle Beschäftigung über bereits etablierte Kontakte mit Produzenten.</w:t>
      </w:r>
    </w:p>
    <w:p w14:paraId="14ED03BE" w14:textId="77777777" w:rsidR="004956D1" w:rsidRPr="00D713BC" w:rsidRDefault="006E1467" w:rsidP="004956D1">
      <w:pPr>
        <w:pStyle w:val="Heading3"/>
        <w:tabs>
          <w:tab w:val="clear" w:pos="2160"/>
          <w:tab w:val="num" w:pos="1203"/>
        </w:tabs>
        <w:ind w:left="1057" w:hanging="563"/>
      </w:pPr>
      <w:bookmarkStart w:id="16" w:name="_Toc260816549"/>
      <w:r w:rsidRPr="00D713BC">
        <w:t>Strategie</w:t>
      </w:r>
      <w:bookmarkEnd w:id="16"/>
      <w:r w:rsidR="004956D1" w:rsidRPr="006E6D37">
        <w:t xml:space="preserve"> </w:t>
      </w:r>
    </w:p>
    <w:p w14:paraId="0F49C702" w14:textId="07A3D00D" w:rsidR="009A0755" w:rsidRDefault="004956D1" w:rsidP="00275378">
      <w:pPr>
        <w:ind w:left="567"/>
        <w:jc w:val="both"/>
      </w:pPr>
      <w:r>
        <w:t>Die Markteiführung beruht auf einem B2C Business Model, das parallel zu einem B2B Model läuft. Durch das B2C wird die Na</w:t>
      </w:r>
      <w:r w:rsidR="003F5964">
        <w:t>chfrage bei den Konsumenten geschaffen</w:t>
      </w:r>
      <w:r>
        <w:t>, welches</w:t>
      </w:r>
      <w:r w:rsidR="003F5964">
        <w:t xml:space="preserve"> das B2B einleiten </w:t>
      </w:r>
      <w:r w:rsidR="009A0755">
        <w:t>wird. Das Zielpublikum der</w:t>
      </w:r>
      <w:r>
        <w:t xml:space="preserve"> Wiederverkäufer </w:t>
      </w:r>
      <w:r w:rsidR="009A0755">
        <w:t>sind</w:t>
      </w:r>
      <w:r>
        <w:t xml:space="preserve"> </w:t>
      </w:r>
      <w:r w:rsidR="009A0755">
        <w:t xml:space="preserve">vor allem </w:t>
      </w:r>
      <w:r>
        <w:t>Tauchshops</w:t>
      </w:r>
      <w:r w:rsidR="009A0755">
        <w:t>,</w:t>
      </w:r>
      <w:r>
        <w:t xml:space="preserve"> Tauchcenter</w:t>
      </w:r>
      <w:r w:rsidR="003F5964">
        <w:t>, Tauchbasen</w:t>
      </w:r>
      <w:r>
        <w:t xml:space="preserve"> </w:t>
      </w:r>
      <w:r w:rsidR="009A0755">
        <w:t>un</w:t>
      </w:r>
      <w:r w:rsidR="00E1709B">
        <w:t>d Boutiquen der Hotelketten</w:t>
      </w:r>
      <w:r w:rsidR="009A0755">
        <w:t xml:space="preserve"> in typischen Tauchferien-Destinationen wie zum Beispiel die </w:t>
      </w:r>
      <w:proofErr w:type="gramStart"/>
      <w:r w:rsidR="009A0755">
        <w:t xml:space="preserve">Malediven, </w:t>
      </w:r>
      <w:r w:rsidR="003F5964">
        <w:t>Ä</w:t>
      </w:r>
      <w:r w:rsidR="009A0755">
        <w:t>gypten,</w:t>
      </w:r>
      <w:proofErr w:type="gramEnd"/>
      <w:r w:rsidR="009A0755">
        <w:t xml:space="preserve"> Südafrika usw.</w:t>
      </w:r>
    </w:p>
    <w:p w14:paraId="19D34A31" w14:textId="77777777" w:rsidR="00003ADE" w:rsidRDefault="00003ADE" w:rsidP="002E650D">
      <w:pPr>
        <w:pStyle w:val="Heading1"/>
        <w:tabs>
          <w:tab w:val="clear" w:pos="360"/>
          <w:tab w:val="num" w:pos="3"/>
        </w:tabs>
        <w:ind w:left="0"/>
      </w:pPr>
      <w:bookmarkStart w:id="17" w:name="_Toc260816550"/>
      <w:r w:rsidRPr="00D713BC">
        <w:t>Produkte / Dienstleistungen</w:t>
      </w:r>
      <w:bookmarkEnd w:id="17"/>
    </w:p>
    <w:p w14:paraId="59D1E9E7" w14:textId="77777777" w:rsidR="006544B3" w:rsidRPr="00172019" w:rsidRDefault="006544B3" w:rsidP="002E650D">
      <w:pPr>
        <w:rPr>
          <w:lang w:val="de-DE"/>
        </w:rPr>
      </w:pPr>
    </w:p>
    <w:p w14:paraId="65073448" w14:textId="77777777" w:rsidR="00A07B76" w:rsidRPr="00172019" w:rsidRDefault="00A07B76" w:rsidP="002E650D">
      <w:pPr>
        <w:pStyle w:val="Heading2"/>
        <w:tabs>
          <w:tab w:val="clear" w:pos="432"/>
          <w:tab w:val="num" w:pos="435"/>
        </w:tabs>
        <w:ind w:left="431"/>
        <w:rPr>
          <w:lang w:val="de-DE"/>
        </w:rPr>
      </w:pPr>
      <w:bookmarkStart w:id="18" w:name="_Toc260816551"/>
      <w:r w:rsidRPr="00172019">
        <w:rPr>
          <w:lang w:val="de-DE"/>
        </w:rPr>
        <w:t>Produktportfolio</w:t>
      </w:r>
      <w:bookmarkEnd w:id="18"/>
    </w:p>
    <w:p w14:paraId="5E30D059" w14:textId="059C9DBC" w:rsidR="00760D4C" w:rsidRPr="00172019" w:rsidRDefault="003F5964" w:rsidP="00275378">
      <w:pPr>
        <w:tabs>
          <w:tab w:val="left" w:pos="426"/>
          <w:tab w:val="left" w:pos="2127"/>
          <w:tab w:val="left" w:pos="7088"/>
        </w:tabs>
        <w:ind w:left="567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Die Produkt-P</w:t>
      </w:r>
      <w:r w:rsidR="00172019" w:rsidRPr="00172019">
        <w:rPr>
          <w:rFonts w:ascii="Arial" w:hAnsi="Arial" w:cs="Arial"/>
          <w:lang w:val="de-DE"/>
        </w:rPr>
        <w:t xml:space="preserve">alette entspricht den Gewohnheiten und Ansprüchen der Taucherbevölkerung der PADI EMEA Gebiete, sowohl für die </w:t>
      </w:r>
      <w:r w:rsidR="00275378">
        <w:rPr>
          <w:rFonts w:ascii="Arial" w:hAnsi="Arial" w:cs="Arial"/>
          <w:lang w:val="de-DE"/>
        </w:rPr>
        <w:t>lok</w:t>
      </w:r>
      <w:r w:rsidR="00172019" w:rsidRPr="00172019">
        <w:rPr>
          <w:rFonts w:ascii="Arial" w:hAnsi="Arial" w:cs="Arial"/>
          <w:lang w:val="de-DE"/>
        </w:rPr>
        <w:t>ale wie die ausl</w:t>
      </w:r>
      <w:r w:rsidR="00275378">
        <w:rPr>
          <w:rFonts w:ascii="Arial" w:hAnsi="Arial" w:cs="Arial"/>
          <w:lang w:val="de-DE"/>
        </w:rPr>
        <w:t xml:space="preserve">ändische </w:t>
      </w:r>
      <w:r>
        <w:rPr>
          <w:rFonts w:ascii="Arial" w:hAnsi="Arial" w:cs="Arial"/>
          <w:lang w:val="de-DE"/>
        </w:rPr>
        <w:t>Ausübung des Tauchsports</w:t>
      </w:r>
      <w:r w:rsidR="00172019" w:rsidRPr="00172019">
        <w:rPr>
          <w:rFonts w:ascii="Arial" w:hAnsi="Arial" w:cs="Arial"/>
          <w:lang w:val="de-DE"/>
        </w:rPr>
        <w:t>.</w:t>
      </w:r>
    </w:p>
    <w:p w14:paraId="11B5C8F1" w14:textId="77777777" w:rsidR="00760D4C" w:rsidRPr="00172019" w:rsidRDefault="00760D4C" w:rsidP="00275378">
      <w:pPr>
        <w:tabs>
          <w:tab w:val="left" w:pos="426"/>
          <w:tab w:val="left" w:pos="2127"/>
          <w:tab w:val="left" w:pos="7088"/>
        </w:tabs>
        <w:ind w:left="567"/>
        <w:jc w:val="both"/>
        <w:rPr>
          <w:rFonts w:ascii="Arial" w:hAnsi="Arial" w:cs="Arial"/>
          <w:lang w:val="de-DE"/>
        </w:rPr>
      </w:pPr>
    </w:p>
    <w:p w14:paraId="05EA7A87" w14:textId="27FB2670" w:rsidR="00760D4C" w:rsidRPr="00172019" w:rsidRDefault="003F5964" w:rsidP="00275378">
      <w:pPr>
        <w:tabs>
          <w:tab w:val="left" w:pos="426"/>
          <w:tab w:val="left" w:pos="2127"/>
          <w:tab w:val="left" w:pos="7088"/>
        </w:tabs>
        <w:ind w:left="567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Die Linie ist</w:t>
      </w:r>
      <w:r w:rsidR="00172019">
        <w:rPr>
          <w:rFonts w:ascii="Arial" w:hAnsi="Arial" w:cs="Arial"/>
          <w:lang w:val="de-DE"/>
        </w:rPr>
        <w:t xml:space="preserve"> in 2 Hauptsektoren und 2 Subsektoren</w:t>
      </w:r>
      <w:r>
        <w:rPr>
          <w:rFonts w:ascii="Arial" w:hAnsi="Arial" w:cs="Arial"/>
          <w:lang w:val="de-DE"/>
        </w:rPr>
        <w:t xml:space="preserve"> unterteilt</w:t>
      </w:r>
      <w:r w:rsidR="00172019">
        <w:rPr>
          <w:rFonts w:ascii="Arial" w:hAnsi="Arial" w:cs="Arial"/>
          <w:lang w:val="de-DE"/>
        </w:rPr>
        <w:t xml:space="preserve">. Die Subsektoren werden </w:t>
      </w:r>
      <w:r w:rsidR="008244A5">
        <w:rPr>
          <w:rFonts w:ascii="Arial" w:hAnsi="Arial" w:cs="Arial"/>
          <w:lang w:val="de-DE"/>
        </w:rPr>
        <w:t xml:space="preserve">nur </w:t>
      </w:r>
      <w:r w:rsidR="00172019">
        <w:rPr>
          <w:rFonts w:ascii="Arial" w:hAnsi="Arial" w:cs="Arial"/>
          <w:lang w:val="de-DE"/>
        </w:rPr>
        <w:t>für professionelle Akteure d</w:t>
      </w:r>
      <w:r w:rsidR="008244A5">
        <w:rPr>
          <w:rFonts w:ascii="Arial" w:hAnsi="Arial" w:cs="Arial"/>
          <w:lang w:val="de-DE"/>
        </w:rPr>
        <w:t>er Tauchbranche zugänglich sein.</w:t>
      </w:r>
    </w:p>
    <w:p w14:paraId="0F6B50A2" w14:textId="77777777" w:rsidR="00760D4C" w:rsidRPr="00172019" w:rsidRDefault="00760D4C" w:rsidP="00760D4C">
      <w:pPr>
        <w:jc w:val="both"/>
        <w:rPr>
          <w:rFonts w:ascii="Arial" w:hAnsi="Arial" w:cs="Arial"/>
          <w:lang w:val="de-DE"/>
        </w:rPr>
      </w:pPr>
    </w:p>
    <w:p w14:paraId="2301042F" w14:textId="77777777" w:rsidR="00760D4C" w:rsidRPr="00172019" w:rsidRDefault="00760D4C" w:rsidP="00760D4C">
      <w:pPr>
        <w:rPr>
          <w:lang w:val="de-DE"/>
        </w:rPr>
      </w:pPr>
    </w:p>
    <w:p w14:paraId="790A54CA" w14:textId="77777777" w:rsidR="00760D4C" w:rsidRPr="00172019" w:rsidRDefault="00760D4C" w:rsidP="00760D4C">
      <w:pPr>
        <w:rPr>
          <w:lang w:val="de-DE"/>
        </w:rPr>
      </w:pPr>
    </w:p>
    <w:p w14:paraId="1C63C1CC" w14:textId="1F5B6DB6" w:rsidR="00760D4C" w:rsidRPr="00172019" w:rsidRDefault="00760D4C" w:rsidP="00760D4C">
      <w:pPr>
        <w:rPr>
          <w:rFonts w:ascii="Arial" w:hAnsi="Arial" w:cs="Arial"/>
          <w:lang w:val="de-DE"/>
        </w:rPr>
      </w:pPr>
      <w:r w:rsidRPr="00172019">
        <w:rPr>
          <w:rFonts w:ascii="Arial" w:hAnsi="Arial" w:cs="Arial"/>
          <w:noProof/>
          <w:lang w:val="en-US" w:eastAsia="en-US"/>
        </w:rPr>
        <mc:AlternateContent>
          <mc:Choice Requires="wpg">
            <w:drawing>
              <wp:inline distT="0" distB="0" distL="0" distR="0" wp14:anchorId="7D871183" wp14:editId="470B80DD">
                <wp:extent cx="6324600" cy="2628900"/>
                <wp:effectExtent l="0" t="2540" r="14605" b="10160"/>
                <wp:docPr id="39" name="Group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324600" cy="2628900"/>
                          <a:chOff x="1545" y="4058"/>
                          <a:chExt cx="9719" cy="2880"/>
                        </a:xfrm>
                      </wpg:grpSpPr>
                      <wps:wsp>
                        <wps:cNvPr id="40" name="AutoShape 12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545" y="4058"/>
                            <a:ext cx="9719" cy="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_s1117"/>
                        <wps:cNvCnPr>
                          <a:cxnSpLocks noChangeShapeType="1"/>
                          <a:stCxn id="53" idx="0"/>
                          <a:endCxn id="49" idx="2"/>
                        </wps:cNvCnPr>
                        <wps:spPr bwMode="auto">
                          <a:xfrm rot="5400000" flipH="1">
                            <a:off x="4966" y="6037"/>
                            <a:ext cx="360" cy="1"/>
                          </a:xfrm>
                          <a:prstGeom prst="bentConnector3">
                            <a:avLst>
                              <a:gd name="adj1" fmla="val 34815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_s1115"/>
                        <wps:cNvCnPr>
                          <a:cxnSpLocks noChangeShapeType="1"/>
                          <a:stCxn id="52" idx="0"/>
                          <a:endCxn id="48" idx="2"/>
                        </wps:cNvCnPr>
                        <wps:spPr bwMode="auto">
                          <a:xfrm rot="5400000" flipH="1">
                            <a:off x="2446" y="6037"/>
                            <a:ext cx="360" cy="1"/>
                          </a:xfrm>
                          <a:prstGeom prst="bentConnector3">
                            <a:avLst>
                              <a:gd name="adj1" fmla="val 34815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_s1088"/>
                        <wps:cNvCnPr>
                          <a:cxnSpLocks noChangeShapeType="1"/>
                          <a:stCxn id="51" idx="0"/>
                          <a:endCxn id="47" idx="2"/>
                        </wps:cNvCnPr>
                        <wps:spPr bwMode="auto">
                          <a:xfrm rot="5400000" flipH="1">
                            <a:off x="8115" y="3068"/>
                            <a:ext cx="360" cy="3780"/>
                          </a:xfrm>
                          <a:prstGeom prst="bentConnector3">
                            <a:avLst>
                              <a:gd name="adj1" fmla="val 3475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_s1084"/>
                        <wps:cNvCnPr>
                          <a:cxnSpLocks noChangeShapeType="1"/>
                          <a:stCxn id="50" idx="0"/>
                          <a:endCxn id="47" idx="2"/>
                        </wps:cNvCnPr>
                        <wps:spPr bwMode="auto">
                          <a:xfrm rot="5400000" flipH="1">
                            <a:off x="6855" y="4328"/>
                            <a:ext cx="360" cy="1260"/>
                          </a:xfrm>
                          <a:prstGeom prst="bentConnector3">
                            <a:avLst>
                              <a:gd name="adj1" fmla="val 3475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_s1083"/>
                        <wps:cNvCnPr>
                          <a:cxnSpLocks noChangeShapeType="1"/>
                          <a:stCxn id="49" idx="0"/>
                          <a:endCxn id="47" idx="2"/>
                        </wps:cNvCnPr>
                        <wps:spPr bwMode="auto">
                          <a:xfrm rot="16200000">
                            <a:off x="5595" y="4328"/>
                            <a:ext cx="360" cy="1260"/>
                          </a:xfrm>
                          <a:prstGeom prst="bentConnector3">
                            <a:avLst>
                              <a:gd name="adj1" fmla="val 3475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_s1082"/>
                        <wps:cNvCnPr>
                          <a:cxnSpLocks noChangeShapeType="1"/>
                          <a:stCxn id="48" idx="0"/>
                          <a:endCxn id="47" idx="2"/>
                        </wps:cNvCnPr>
                        <wps:spPr bwMode="auto">
                          <a:xfrm rot="16200000">
                            <a:off x="4335" y="3068"/>
                            <a:ext cx="360" cy="3780"/>
                          </a:xfrm>
                          <a:prstGeom prst="bentConnector3">
                            <a:avLst>
                              <a:gd name="adj1" fmla="val 3475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_s1078"/>
                        <wps:cNvSpPr>
                          <a:spLocks noChangeArrowheads="1"/>
                        </wps:cNvSpPr>
                        <wps:spPr bwMode="auto">
                          <a:xfrm>
                            <a:off x="5324" y="4058"/>
                            <a:ext cx="2160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CE5DB" w14:textId="77777777" w:rsidR="00A966E6" w:rsidRPr="00AC7578" w:rsidRDefault="00A966E6" w:rsidP="00760D4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PADI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BRANDED</w:t>
                              </w:r>
                            </w:p>
                            <w:p w14:paraId="383AECA8" w14:textId="77777777" w:rsidR="00A966E6" w:rsidRPr="00AC7578" w:rsidRDefault="00A966E6" w:rsidP="00760D4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CLOTHING &amp;</w:t>
                              </w:r>
                            </w:p>
                            <w:p w14:paraId="4795CAAA" w14:textId="77777777" w:rsidR="00A966E6" w:rsidRPr="00AC7578" w:rsidRDefault="00A966E6" w:rsidP="00760D4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APPAREL</w:t>
                              </w:r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>LINE</w:t>
                              </w:r>
                            </w:p>
                            <w:p w14:paraId="588CA93C" w14:textId="77777777" w:rsidR="00A966E6" w:rsidRPr="00AC7578" w:rsidRDefault="00A966E6" w:rsidP="00760D4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_s1079"/>
                        <wps:cNvSpPr>
                          <a:spLocks noChangeArrowheads="1"/>
                        </wps:cNvSpPr>
                        <wps:spPr bwMode="auto">
                          <a:xfrm>
                            <a:off x="1545" y="5138"/>
                            <a:ext cx="2160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25D70C" w14:textId="77777777" w:rsidR="00A966E6" w:rsidRPr="00AC7578" w:rsidRDefault="00A966E6" w:rsidP="00760D4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Men and women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 xml:space="preserve">apparel and </w:t>
                              </w:r>
                              <w:proofErr w:type="gramStart"/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outer</w:t>
                              </w:r>
                              <w:ins w:id="19" w:author="Sylvia Ross" w:date="2011-11-21T20:36:00Z">
                                <w:r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  <w:lang w:val="en-GB"/>
                                  </w:rPr>
                                  <w:t xml:space="preserve"> </w:t>
                                </w:r>
                              </w:ins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wear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_s1080"/>
                        <wps:cNvSpPr>
                          <a:spLocks noChangeArrowheads="1"/>
                        </wps:cNvSpPr>
                        <wps:spPr bwMode="auto">
                          <a:xfrm>
                            <a:off x="4065" y="5138"/>
                            <a:ext cx="2160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3A4FBA" w14:textId="77777777" w:rsidR="00A966E6" w:rsidRPr="00AC7578" w:rsidRDefault="00A966E6" w:rsidP="00760D4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Men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and women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specific water sports apparel</w:t>
                              </w:r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_s1081"/>
                        <wps:cNvSpPr>
                          <a:spLocks noChangeArrowheads="1"/>
                        </wps:cNvSpPr>
                        <wps:spPr bwMode="auto">
                          <a:xfrm>
                            <a:off x="6585" y="5138"/>
                            <a:ext cx="2160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A3AB4" w14:textId="77777777" w:rsidR="00A966E6" w:rsidRPr="00A9285A" w:rsidRDefault="00A966E6" w:rsidP="00760D4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9285A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Men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A9285A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and women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A9285A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accessories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_s1087"/>
                        <wps:cNvSpPr>
                          <a:spLocks noChangeArrowheads="1"/>
                        </wps:cNvSpPr>
                        <wps:spPr bwMode="auto">
                          <a:xfrm>
                            <a:off x="9105" y="5138"/>
                            <a:ext cx="2159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12F501" w14:textId="77777777" w:rsidR="00A966E6" w:rsidRPr="00AC7578" w:rsidRDefault="00A966E6" w:rsidP="00760D4C">
                              <w:pPr>
                                <w:pStyle w:val="ListParagraph"/>
                                <w:tabs>
                                  <w:tab w:val="left" w:pos="426"/>
                                  <w:tab w:val="left" w:pos="2127"/>
                                  <w:tab w:val="left" w:pos="7088"/>
                                </w:tabs>
                                <w:ind w:left="360" w:hanging="24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Accessories</w:t>
                              </w:r>
                              <w:proofErr w:type="spellEnd"/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for</w:t>
                              </w:r>
                              <w:proofErr w:type="spellEnd"/>
                            </w:p>
                            <w:p w14:paraId="6B4E0E16" w14:textId="77777777" w:rsidR="00A966E6" w:rsidRPr="00AC7578" w:rsidRDefault="00A966E6" w:rsidP="00760D4C">
                              <w:pPr>
                                <w:pStyle w:val="ListParagraph"/>
                                <w:tabs>
                                  <w:tab w:val="left" w:pos="426"/>
                                  <w:tab w:val="left" w:pos="2127"/>
                                  <w:tab w:val="left" w:pos="7088"/>
                                </w:tabs>
                                <w:ind w:left="360" w:hanging="24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PADI </w:t>
                              </w:r>
                              <w:proofErr w:type="spellStart"/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staff</w:t>
                              </w:r>
                              <w:proofErr w:type="spellEnd"/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member</w:t>
                              </w:r>
                              <w:proofErr w:type="spellEnd"/>
                            </w:p>
                            <w:p w14:paraId="2C7F6352" w14:textId="77777777" w:rsidR="00A966E6" w:rsidRPr="00AC7578" w:rsidRDefault="00A966E6" w:rsidP="00760D4C">
                              <w:pPr>
                                <w:tabs>
                                  <w:tab w:val="left" w:pos="0"/>
                                </w:tabs>
                                <w:ind w:hanging="240"/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_s1114"/>
                        <wps:cNvSpPr>
                          <a:spLocks noChangeArrowheads="1"/>
                        </wps:cNvSpPr>
                        <wps:spPr bwMode="auto">
                          <a:xfrm>
                            <a:off x="1546" y="6218"/>
                            <a:ext cx="2159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B843D" w14:textId="77777777" w:rsidR="00A966E6" w:rsidRDefault="00A966E6" w:rsidP="00760D4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Custom design for</w:t>
                              </w:r>
                            </w:p>
                            <w:p w14:paraId="0E9CBD67" w14:textId="77777777" w:rsidR="00A966E6" w:rsidRDefault="00A966E6" w:rsidP="00760D4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m</w:t>
                              </w:r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en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and women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apparel and outerwear</w:t>
                              </w:r>
                            </w:p>
                            <w:p w14:paraId="2E1AD676" w14:textId="77777777" w:rsidR="00A966E6" w:rsidRPr="00AC7578" w:rsidRDefault="00A966E6" w:rsidP="00760D4C">
                              <w:pP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  <w:p w14:paraId="56A22FA1" w14:textId="77777777" w:rsidR="00A966E6" w:rsidRPr="00AC7578" w:rsidRDefault="00A966E6" w:rsidP="00760D4C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_s1116"/>
                        <wps:cNvSpPr>
                          <a:spLocks noChangeArrowheads="1"/>
                        </wps:cNvSpPr>
                        <wps:spPr bwMode="auto">
                          <a:xfrm>
                            <a:off x="4066" y="6218"/>
                            <a:ext cx="2159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C54BAA" w14:textId="77777777" w:rsidR="00A966E6" w:rsidRPr="00AC7578" w:rsidRDefault="00A966E6" w:rsidP="00760D4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Custom design for m</w:t>
                              </w:r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en and women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specific water sports apparel</w:t>
                              </w:r>
                              <w:r w:rsidRPr="00AC757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7" o:spid="_x0000_s1026" style="width:498pt;height:207pt;mso-position-horizontal-relative:char;mso-position-vertical-relative:line" coordorigin="1545,4058" coordsize="9719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">
                <o:lock v:ext="edit" aspectratio="t"/>
                <v:rect id="AutoShape 128" o:spid="_x0000_s1027" style="position:absolute;left:1545;top:4058;width:9719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9gCwgAA&#10;ANsAAAAPAAAAZHJzL2Rvd25yZXYueG1sRE9Na4NAEL0H+h+WKeQS4ppSSjCuUgIlEgqhps15cKcq&#10;dWeNu1X777uHQI6P953ms+nESINrLSvYRDEI4srqlmsFn+e39RaE88gaO8uk4I8c5NnDIsVE24k/&#10;aCx9LUIIuwQVNN73iZSuasigi2xPHLhvOxj0AQ611ANOIdx08imOX6TBlkNDgz3tG6p+yl+jYKpO&#10;4+X8fpCn1aWwfC2u+/LrqNTycX7dgfA0+7v45i60guewP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/2ALCAAAA2wAAAA8AAAAAAAAAAAAAAAAAlwIAAGRycy9kb3du&#10;cmV2LnhtbFBLBQYAAAAABAAEAPUAAACGAwAAAAA=&#10;" filled="f" stroked="f">
                  <o:lock v:ext="edit" aspectratio="t" text="t"/>
                </v: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s1117" o:spid="_x0000_s1028" type="#_x0000_t34" style="position:absolute;left:4966;top:6037;width:360;height:1;rotation:-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p5pD8QAAADbAAAADwAAAGRycy9kb3ducmV2LnhtbESPzW7CMBCE70h9B2srcWscStVCikFV&#10;EQVxKj8PsMRLnDZeR7ETwtvjSpU4jmbmG81s0dtKdNT40rGCUZKCIM6dLrlQcDysniYgfEDWWDkm&#10;BVfysJg/DGaYaXfhHXX7UIgIYZ+hAhNCnUnpc0MWfeJq4uidXWMxRNkUUjd4iXBbyec0fZUWS44L&#10;Bmv6NJT/7lurYGq+wsEtp+Pvdf72U57abdudUanhY//xDiJQH+7h//ZGK3gZwd+X+APk/A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nmkPxAAAANsAAAAPAAAAAAAAAAAA&#10;AAAAAKECAABkcnMvZG93bnJldi54bWxQSwUGAAAAAAQABAD5AAAAkgMAAAAA&#10;" adj="7520" strokeweight="2.25pt"/>
                <v:shape id="_s1115" o:spid="_x0000_s1029" type="#_x0000_t34" style="position:absolute;left:2446;top:6037;width:360;height:1;rotation:-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z3eMQAAADbAAAADwAAAGRycy9kb3ducmV2LnhtbESPwW7CMBBE70j8g7VIvTUOUNGSYhAC&#10;tUWcWugHbOMlTonXUeyE9O8xUiWOo5l5o1mseluJjhpfOlYwTlIQxLnTJRcKvo9vjy8gfEDWWDkm&#10;BX/kYbUcDhaYaXfhL+oOoRARwj5DBSaEOpPS54Ys+sTVxNE7ucZiiLIppG7wEuG2kpM0nUmLJccF&#10;gzVtDOXnQ2sVzM17OLrtfPr5kT//lj/tvu1OqNTDqF+/ggjUh3v4v73TCp4mcPsSf4BcX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TPd4xAAAANsAAAAPAAAAAAAAAAAA&#10;AAAAAKECAABkcnMvZG93bnJldi54bWxQSwUGAAAAAAQABAD5AAAAkgMAAAAA&#10;" adj="7520" strokeweight="2.25pt"/>
                <v:shape id="_s1088" o:spid="_x0000_s1030" type="#_x0000_t34" style="position:absolute;left:8115;top:3068;width:360;height:3780;rotation:-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QS9KcQAAADbAAAADwAAAGRycy9kb3ducmV2LnhtbESPT2vCQBTE74V+h+UJvdWN1n/ErFIi&#10;0qJ40Oj9kX0mwezbkN0m6bfvFgo9DjPzGybZDqYWHbWusqxgMo5AEOdWV1wouGb71xUI55E11pZJ&#10;wTc52G6enxKMte35TN3FFyJA2MWooPS+iaV0eUkG3dg2xMG729agD7ItpG6xD3BTy2kULaTBisNC&#10;iQ2lJeWPy5dRUMw/Zo8D7k/9rdtlUZMeU79YKvUyGt7XIDwN/j/81/7UCmZv8Psl/AC5+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9BL0pxAAAANsAAAAPAAAAAAAAAAAA&#10;AAAAAKECAABkcnMvZG93bnJldi54bWxQSwUGAAAAAAQABAD5AAAAkgMAAAAA&#10;" adj="7506" strokeweight="2.25pt"/>
                <v:shape id="_s1084" o:spid="_x0000_s1031" type="#_x0000_t34" style="position:absolute;left:6855;top:4328;width:360;height:1260;rotation:-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0lXcQAAADbAAAADwAAAGRycy9kb3ducmV2LnhtbESPQWvCQBSE74X+h+UVequbSqoSs5ES&#10;kRaLB6PeH9lnEsy+Ddltkv57t1DocZiZb5h0M5lWDNS7xrKC11kEgri0uuFKwfm0e1mBcB5ZY2uZ&#10;FPyQg032+JBiou3IRxoKX4kAYZeggtr7LpHSlTUZdDPbEQfvanuDPsi+krrHMcBNK+dRtJAGGw4L&#10;NXaU11Teim+joHr7iG973B3Gy7A9RV3+lfvFUqnnp+l9DcLT5P/Df+1PrSCO4fdL+AEyu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7SVdxAAAANsAAAAPAAAAAAAAAAAA&#10;AAAAAKECAABkcnMvZG93bnJldi54bWxQSwUGAAAAAAQABAD5AAAAkgMAAAAA&#10;" adj="7506" strokeweight="2.25pt"/>
                <v:shape id="_s1083" o:spid="_x0000_s1032" type="#_x0000_t34" style="position:absolute;left:5595;top:4328;width:360;height:1260;rotation:-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eTijMQAAADbAAAADwAAAGRycy9kb3ducmV2LnhtbESPQWsCMRSE74X+h/AKvdVsZbW6GkVa&#10;hEJPrvXg7bl5Jks3L9tNquu/bwTB4zAz3zDzZe8acaIu1J4VvA4yEMSV1zUbBd/b9csERIjIGhvP&#10;pOBCAZaLx4c5FtqfeUOnMhqRIBwKVGBjbAspQ2XJYRj4ljh5R985jEl2RuoOzwnuGjnMsrF0WHNa&#10;sNjSu6Xqp/xzCnrze7AftZleRnq/O6zLL87zN6Wen/rVDESkPt7Dt/anVpCP4Pol/QC5+A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55OKMxAAAANsAAAAPAAAAAAAAAAAA&#10;AAAAAKECAABkcnMvZG93bnJldi54bWxQSwUGAAAAAAQABAD5AAAAkgMAAAAA&#10;" adj="7506" strokeweight="2.25pt"/>
                <v:shape id="_s1082" o:spid="_x0000_s1033" type="#_x0000_t34" style="position:absolute;left:4335;top:3068;width:360;height:3780;rotation:-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Z8+8QAAADbAAAADwAAAGRycy9kb3ducmV2LnhtbESPQWsCMRSE70L/Q3iF3jRb2VpdjSIt&#10;QsFT13rw9tw8k6Wbl+0m1fXfN0LB4zAz3zCLVe8acaYu1J4VPI8yEMSV1zUbBV+7zXAKIkRkjY1n&#10;UnClAKvlw2CBhfYX/qRzGY1IEA4FKrAxtoWUobLkMIx8S5y8k+8cxiQ7I3WHlwR3jRxn2UQ6rDkt&#10;WGzpzVL1Xf46Bb35Odr32syuL/qwP27KLef5q1JPj/16DiJSH+/h//aHVpBP4PYl/QC5/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JNnz7xAAAANsAAAAPAAAAAAAAAAAA&#10;AAAAAKECAABkcnMvZG93bnJldi54bWxQSwUGAAAAAAQABAD5AAAAkgMAAAAA&#10;" adj="7506" strokeweight="2.25pt"/>
                <v:roundrect id="_s1078" o:spid="_x0000_s1034" style="position:absolute;left:5324;top:4058;width:2160;height:7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aONdxgAA&#10;ANsAAAAPAAAAZHJzL2Rvd25yZXYueG1sRI9Ba8JAFITvBf/D8gpeim5qWy3RVWqwtSehKtLjM/u6&#10;CWbfhuyapP++Wyj0OMzMN8xi1dtKtNT40rGC+3ECgjh3umSj4Hh4HT2D8AFZY+WYFHyTh9VycLPA&#10;VLuOP6jdByMihH2KCooQ6lRKnxdk0Y9dTRy9L9dYDFE2RuoGuwi3lZwkyVRaLDkuFFhTVlB+2V+t&#10;gizbPH12+Um/0YMxd7t2vT3v1koNb/uXOYhAffgP/7XftYLHGfx+iT9ALn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NaONdxgAAANsAAAAPAAAAAAAAAAAAAAAAAJcCAABkcnMv&#10;ZG93bnJldi54bWxQSwUGAAAAAAQABAD1AAAAigMAAAAA&#10;" fillcolor="#bbe0e3">
                  <v:textbox inset="0,0,0,0">
                    <w:txbxContent>
                      <w:p w14:paraId="41ECE5DB" w14:textId="77777777" w:rsidR="005B5961" w:rsidRPr="00AC7578" w:rsidRDefault="005B5961" w:rsidP="00760D4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PADI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BRANDED</w:t>
                        </w:r>
                      </w:p>
                      <w:p w14:paraId="383AECA8" w14:textId="77777777" w:rsidR="005B5961" w:rsidRPr="00AC7578" w:rsidRDefault="005B5961" w:rsidP="00760D4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CLOTHING &amp;</w:t>
                        </w:r>
                      </w:p>
                      <w:p w14:paraId="4795CAAA" w14:textId="77777777" w:rsidR="005B5961" w:rsidRPr="00AC7578" w:rsidRDefault="005B5961" w:rsidP="00760D4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APPAREL</w:t>
                        </w:r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br/>
                          <w:t>LINE</w:t>
                        </w:r>
                      </w:p>
                      <w:p w14:paraId="588CA93C" w14:textId="77777777" w:rsidR="005B5961" w:rsidRPr="00AC7578" w:rsidRDefault="005B5961" w:rsidP="00760D4C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roundrect>
                <v:roundrect id="_s1079" o:spid="_x0000_s1035" style="position:absolute;left:1545;top:5138;width:2160;height:7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93cvwwAA&#10;ANsAAAAPAAAAZHJzL2Rvd25yZXYueG1sRE/LasJAFN0L/YfhFtyITmqtSHSUGmzrSvBB6fKauZ2E&#10;Zu6EzJikf99ZCF0eznu16W0lWmp86VjB0yQBQZw7XbJRcDm/jRcgfEDWWDkmBb/kYbN+GKww1a7j&#10;I7WnYEQMYZ+igiKEOpXS5wVZ9BNXE0fu2zUWQ4SNkbrBLobbSk6TZC4tlhwbCqwpKyj/Od2sgizb&#10;vXx1+ad+p2djRod2+3E9bJUaPvavSxCB+vAvvrv3WsEsjo1f4g+Q6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93cvwwAAANsAAAAPAAAAAAAAAAAAAAAAAJcCAABkcnMvZG93&#10;bnJldi54bWxQSwUGAAAAAAQABAD1AAAAhwMAAAAA&#10;" fillcolor="#bbe0e3">
                  <v:textbox inset="0,0,0,0">
                    <w:txbxContent>
                      <w:p w14:paraId="2525D70C" w14:textId="77777777" w:rsidR="005B5961" w:rsidRPr="00AC7578" w:rsidRDefault="005B5961" w:rsidP="00760D4C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Men and women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 xml:space="preserve">apparel and </w:t>
                        </w:r>
                        <w:proofErr w:type="gramStart"/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outer</w:t>
                        </w:r>
                        <w:ins w:id="20" w:author="Sylvia Ross" w:date="2011-11-21T20:36:00Z"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GB"/>
                            </w:rPr>
                            <w:t xml:space="preserve"> </w:t>
                          </w:r>
                        </w:ins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wear</w:t>
                        </w:r>
                        <w:proofErr w:type="gramEnd"/>
                      </w:p>
                    </w:txbxContent>
                  </v:textbox>
                </v:roundrect>
                <v:roundrect id="_s1080" o:spid="_x0000_s1036" style="position:absolute;left:4065;top:5138;width:2160;height:7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u9K0xgAA&#10;ANsAAAAPAAAAZHJzL2Rvd25yZXYueG1sRI9Ba8JAFITvBf/D8gpeim5qW7HRVWqwtSehKtLjM/u6&#10;CWbfhuyapP++Wyj0OMzMN8xi1dtKtNT40rGC+3ECgjh3umSj4Hh4Hc1A+ICssXJMCr7Jw2o5uFlg&#10;ql3HH9TugxERwj5FBUUIdSqlzwuy6MeuJo7el2sshigbI3WDXYTbSk6SZCotlhwXCqwpKyi/7K9W&#10;QZZtnj67/KTf6MGYu1273p53a6WGt/3LHESgPvyH/9rvWsHjM/x+iT9ALn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Tu9K0xgAAANsAAAAPAAAAAAAAAAAAAAAAAJcCAABkcnMv&#10;ZG93bnJldi54bWxQSwUGAAAAAAQABAD1AAAAigMAAAAA&#10;" fillcolor="#bbe0e3">
                  <v:textbox inset="0,0,0,0">
                    <w:txbxContent>
                      <w:p w14:paraId="1A3A4FBA" w14:textId="77777777" w:rsidR="005B5961" w:rsidRPr="00AC7578" w:rsidRDefault="005B5961" w:rsidP="00760D4C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Men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and women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specific water sports apparel</w:t>
                        </w:r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br/>
                        </w:r>
                      </w:p>
                    </w:txbxContent>
                  </v:textbox>
                </v:roundrect>
                <v:roundrect id="_s1081" o:spid="_x0000_s1037" style="position:absolute;left:6585;top:5138;width:2160;height:7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WO30wgAA&#10;ANsAAAAPAAAAZHJzL2Rvd25yZXYueG1sRE/Pa8IwFL4L+x/CG+wimupwjM4oWtR5EtaJeHxr3tKy&#10;5qU0Wdv998tB8Pjx/V6uB1uLjlpfOVYwmyYgiAunKzYKzp/7ySsIH5A11o5JwR95WK8eRktMtev5&#10;g7o8GBFD2KeooAyhSaX0RUkW/dQ1xJH7dq3FEGFrpG6xj+G2lvMkeZEWK44NJTaUlVT85L9WQZbt&#10;Fte+uOgDPRszPnXb96/TVqmnx2HzBiLQEO7im/uoFSzi+vgl/gC5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dY7fTCAAAA2wAAAA8AAAAAAAAAAAAAAAAAlwIAAGRycy9kb3du&#10;cmV2LnhtbFBLBQYAAAAABAAEAPUAAACGAwAAAAA=&#10;" fillcolor="#bbe0e3">
                  <v:textbox inset="0,0,0,0">
                    <w:txbxContent>
                      <w:p w14:paraId="153A3AB4" w14:textId="77777777" w:rsidR="005B5961" w:rsidRPr="00A9285A" w:rsidRDefault="005B5961" w:rsidP="00760D4C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A9285A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US"/>
                          </w:rPr>
                          <w:t>Men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A9285A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US"/>
                          </w:rPr>
                          <w:t>and women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A9285A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US"/>
                          </w:rPr>
                          <w:t>accessories</w:t>
                        </w:r>
                      </w:p>
                    </w:txbxContent>
                  </v:textbox>
                </v:roundrect>
                <v:roundrect id="_s1087" o:spid="_x0000_s1038" style="position:absolute;left:9105;top:5138;width:2159;height:7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FEhvxQAA&#10;ANsAAAAPAAAAZHJzL2Rvd25yZXYueG1sRI9Ba8JAFITvgv9heQUvRTcqSkldpYbW9iRopfT4mn3d&#10;BLNvQ3abpP/eFQSPw8x8w6w2va1ES40vHSuYThIQxLnTJRsFp8+38RMIH5A1Vo5JwT952KyHgxWm&#10;2nV8oPYYjIgQ9ikqKEKoUyl9XpBFP3E1cfR+XWMxRNkYqRvsItxWcpYkS2mx5LhQYE1ZQfn5+GcV&#10;ZNnr4rvLv/SO5sY87tvt+89+q9TooX95BhGoD/fwrf2hFSymcP0Sf4B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gUSG/FAAAA2wAAAA8AAAAAAAAAAAAAAAAAlwIAAGRycy9k&#10;b3ducmV2LnhtbFBLBQYAAAAABAAEAPUAAACJAwAAAAA=&#10;" fillcolor="#bbe0e3">
                  <v:textbox inset="0,0,0,0">
                    <w:txbxContent>
                      <w:p w14:paraId="4D12F501" w14:textId="77777777" w:rsidR="005B5961" w:rsidRPr="00AC7578" w:rsidRDefault="005B5961" w:rsidP="00760D4C">
                        <w:pPr>
                          <w:pStyle w:val="ListParagraph"/>
                          <w:tabs>
                            <w:tab w:val="left" w:pos="426"/>
                            <w:tab w:val="left" w:pos="2127"/>
                            <w:tab w:val="left" w:pos="7088"/>
                          </w:tabs>
                          <w:ind w:left="360" w:hanging="240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Accessories</w:t>
                        </w:r>
                        <w:proofErr w:type="spellEnd"/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for</w:t>
                        </w:r>
                        <w:proofErr w:type="spellEnd"/>
                      </w:p>
                      <w:p w14:paraId="6B4E0E16" w14:textId="77777777" w:rsidR="005B5961" w:rsidRPr="00AC7578" w:rsidRDefault="005B5961" w:rsidP="00760D4C">
                        <w:pPr>
                          <w:pStyle w:val="ListParagraph"/>
                          <w:tabs>
                            <w:tab w:val="left" w:pos="426"/>
                            <w:tab w:val="left" w:pos="2127"/>
                            <w:tab w:val="left" w:pos="7088"/>
                          </w:tabs>
                          <w:ind w:left="360" w:hanging="24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PADI </w:t>
                        </w:r>
                        <w:proofErr w:type="spellStart"/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staff</w:t>
                        </w:r>
                        <w:proofErr w:type="spellEnd"/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member</w:t>
                        </w:r>
                        <w:proofErr w:type="spellEnd"/>
                      </w:p>
                      <w:p w14:paraId="2C7F6352" w14:textId="77777777" w:rsidR="005B5961" w:rsidRPr="00AC7578" w:rsidRDefault="005B5961" w:rsidP="00760D4C">
                        <w:pPr>
                          <w:tabs>
                            <w:tab w:val="left" w:pos="0"/>
                          </w:tabs>
                          <w:ind w:hanging="240"/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roundrect>
                <v:roundrect id="_s1114" o:spid="_x0000_s1039" style="position:absolute;left:1546;top:6218;width:2159;height:7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xtYYxQAA&#10;ANsAAAAPAAAAZHJzL2Rvd25yZXYueG1sRI9Ba8JAFITvhf6H5Qleim5qsUh0lRq07Umoinh8Zp+b&#10;0OzbkF2T9N93C0KPw8x8wyxWva1ES40vHSt4HicgiHOnSzYKjoftaAbCB2SNlWNS8EMeVsvHhwWm&#10;2nX8Re0+GBEh7FNUUIRQp1L6vCCLfuxq4uhdXWMxRNkYqRvsItxWcpIkr9JiyXGhwJqygvLv/c0q&#10;yLLN9NzlJ/1OL8Y87dr1x2W3Vmo46N/mIAL14T98b39qBdMJ/H2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G1hjFAAAA2wAAAA8AAAAAAAAAAAAAAAAAlwIAAGRycy9k&#10;b3ducmV2LnhtbFBLBQYAAAAABAAEAPUAAACJAwAAAAA=&#10;" fillcolor="#bbe0e3">
                  <v:textbox inset="0,0,0,0">
                    <w:txbxContent>
                      <w:p w14:paraId="04CB843D" w14:textId="77777777" w:rsidR="005B5961" w:rsidRDefault="005B5961" w:rsidP="00760D4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Custom design for</w:t>
                        </w:r>
                      </w:p>
                      <w:p w14:paraId="0E9CBD67" w14:textId="77777777" w:rsidR="005B5961" w:rsidRDefault="005B5961" w:rsidP="00760D4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m</w:t>
                        </w:r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en</w:t>
                        </w:r>
                        <w:proofErr w:type="gram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and women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apparel and outerwear</w:t>
                        </w:r>
                      </w:p>
                      <w:p w14:paraId="2E1AD676" w14:textId="77777777" w:rsidR="005B5961" w:rsidRPr="00AC7578" w:rsidRDefault="005B5961" w:rsidP="00760D4C">
                        <w:pPr>
                          <w:rPr>
                            <w:sz w:val="20"/>
                            <w:szCs w:val="20"/>
                            <w:lang w:val="en-GB"/>
                          </w:rPr>
                        </w:pPr>
                      </w:p>
                      <w:p w14:paraId="56A22FA1" w14:textId="77777777" w:rsidR="005B5961" w:rsidRPr="00AC7578" w:rsidRDefault="005B5961" w:rsidP="00760D4C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roundrect>
                <v:roundrect id="_s1116" o:spid="_x0000_s1040" style="position:absolute;left:4066;top:6218;width:2159;height:7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inODxQAA&#10;ANsAAAAPAAAAZHJzL2Rvd25yZXYueG1sRI9Pa8JAFMTvhX6H5Qleim6qWCS6Sg32z0moinh8Zp+b&#10;0OzbkF2T9Nt3C0KPw8z8hlmue1uJlhpfOlbwPE5AEOdOl2wUHA9vozkIH5A1Vo5JwQ95WK8eH5aY&#10;atfxF7X7YESEsE9RQRFCnUrp84Is+rGriaN3dY3FEGVjpG6wi3BbyUmSvEiLJceFAmvKCsq/9zer&#10;IMu2s3OXn/Q7TY152rWbj8tuo9Rw0L8uQATqw3/43v7UCmZT+PsSf4Bc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eKc4PFAAAA2wAAAA8AAAAAAAAAAAAAAAAAlwIAAGRycy9k&#10;b3ducmV2LnhtbFBLBQYAAAAABAAEAPUAAACJAwAAAAA=&#10;" fillcolor="#bbe0e3">
                  <v:textbox inset="0,0,0,0">
                    <w:txbxContent>
                      <w:p w14:paraId="46C54BAA" w14:textId="77777777" w:rsidR="005B5961" w:rsidRPr="00AC7578" w:rsidRDefault="005B5961" w:rsidP="00760D4C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Custom design for m</w:t>
                        </w:r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en and women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specific water sports apparel</w:t>
                        </w:r>
                        <w:r w:rsidRPr="00AC757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br/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A0E5EB1" w14:textId="77777777" w:rsidR="00760D4C" w:rsidRPr="00172019" w:rsidRDefault="00760D4C" w:rsidP="00760D4C">
      <w:pPr>
        <w:rPr>
          <w:rFonts w:ascii="Arial" w:hAnsi="Arial" w:cs="Arial"/>
          <w:lang w:val="de-DE"/>
        </w:rPr>
      </w:pPr>
    </w:p>
    <w:p w14:paraId="7F867D51" w14:textId="77777777" w:rsidR="002B243C" w:rsidRPr="00172019" w:rsidRDefault="002B243C" w:rsidP="002E650D">
      <w:pPr>
        <w:rPr>
          <w:lang w:val="de-DE"/>
        </w:rPr>
      </w:pPr>
    </w:p>
    <w:p w14:paraId="5DDAFCE7" w14:textId="77777777" w:rsidR="00232858" w:rsidRDefault="00A07B76" w:rsidP="002E650D">
      <w:pPr>
        <w:pStyle w:val="Heading2"/>
        <w:tabs>
          <w:tab w:val="clear" w:pos="432"/>
          <w:tab w:val="num" w:pos="435"/>
        </w:tabs>
        <w:ind w:left="431"/>
      </w:pPr>
      <w:bookmarkStart w:id="20" w:name="_Toc260816552"/>
      <w:r w:rsidRPr="00D713BC">
        <w:t>Positionierung</w:t>
      </w:r>
      <w:bookmarkEnd w:id="20"/>
    </w:p>
    <w:p w14:paraId="4DE53315" w14:textId="0069E82C" w:rsidR="00275378" w:rsidRPr="00275378" w:rsidRDefault="008244A5" w:rsidP="008244A5">
      <w:pPr>
        <w:ind w:left="567"/>
        <w:jc w:val="both"/>
      </w:pPr>
      <w:r>
        <w:t>Die Linie wird so gestaltet, dass sie für jeden Taucher, der seine Zugehörigkeit zu seinem Sport zeigen möchte, attraktive sein wird. Sie wird sowohl Männer, Fr</w:t>
      </w:r>
      <w:r w:rsidR="003F5964">
        <w:t>auen und Kinder bekleiden</w:t>
      </w:r>
      <w:r>
        <w:t>.</w:t>
      </w:r>
    </w:p>
    <w:p w14:paraId="35252181" w14:textId="77777777" w:rsidR="002E650D" w:rsidRPr="002E650D" w:rsidRDefault="002E650D" w:rsidP="002E650D"/>
    <w:p w14:paraId="6C8327CE" w14:textId="77777777" w:rsidR="00232858" w:rsidRDefault="00A07B76" w:rsidP="002E650D">
      <w:pPr>
        <w:pStyle w:val="Heading2"/>
        <w:tabs>
          <w:tab w:val="clear" w:pos="432"/>
          <w:tab w:val="num" w:pos="435"/>
        </w:tabs>
        <w:ind w:left="431"/>
      </w:pPr>
      <w:bookmarkStart w:id="21" w:name="_Toc260816553"/>
      <w:r w:rsidRPr="00D713BC">
        <w:t>Preissegment</w:t>
      </w:r>
      <w:bookmarkEnd w:id="21"/>
    </w:p>
    <w:p w14:paraId="6FAC3002" w14:textId="7A2BBAC8" w:rsidR="008244A5" w:rsidRDefault="008244A5" w:rsidP="008244A5">
      <w:pPr>
        <w:ind w:left="567"/>
        <w:jc w:val="both"/>
      </w:pPr>
      <w:r>
        <w:t xml:space="preserve">Die Linie befindet sich preislich im üblichen Bereich ähnlicher Produkte im Wassersport- und Freizeitsektor. </w:t>
      </w:r>
    </w:p>
    <w:p w14:paraId="523C5596" w14:textId="77777777" w:rsidR="008244A5" w:rsidRPr="008244A5" w:rsidRDefault="008244A5" w:rsidP="008244A5"/>
    <w:p w14:paraId="7E9AF0C9" w14:textId="77777777" w:rsidR="002E650D" w:rsidRPr="002E650D" w:rsidRDefault="002E650D" w:rsidP="002E650D"/>
    <w:p w14:paraId="19143F0A" w14:textId="77777777" w:rsidR="00232858" w:rsidRDefault="00A07B76" w:rsidP="002E650D">
      <w:pPr>
        <w:pStyle w:val="Heading2"/>
        <w:tabs>
          <w:tab w:val="clear" w:pos="432"/>
          <w:tab w:val="num" w:pos="435"/>
        </w:tabs>
        <w:ind w:left="431"/>
      </w:pPr>
      <w:bookmarkStart w:id="22" w:name="_Toc260816554"/>
      <w:r w:rsidRPr="00D713BC">
        <w:t>Qualitätsstandard</w:t>
      </w:r>
      <w:bookmarkEnd w:id="22"/>
    </w:p>
    <w:p w14:paraId="38C32B64" w14:textId="7AA9828A" w:rsidR="002E650D" w:rsidRPr="002E650D" w:rsidRDefault="008244A5" w:rsidP="008244A5">
      <w:pPr>
        <w:ind w:left="567"/>
      </w:pPr>
      <w:r>
        <w:t>Positionierung im höheren Segment, da sie direkt mit dem Markführer-Image von PADI verbunden sein wird.</w:t>
      </w:r>
    </w:p>
    <w:p w14:paraId="32645D1E" w14:textId="77777777" w:rsidR="00232858" w:rsidRDefault="00A07B76" w:rsidP="002E650D">
      <w:pPr>
        <w:pStyle w:val="Heading2"/>
        <w:tabs>
          <w:tab w:val="clear" w:pos="432"/>
          <w:tab w:val="num" w:pos="435"/>
        </w:tabs>
        <w:ind w:left="431"/>
      </w:pPr>
      <w:bookmarkStart w:id="23" w:name="_Toc260816555"/>
      <w:r w:rsidRPr="00D713BC">
        <w:t>Zusatzleistungen</w:t>
      </w:r>
      <w:bookmarkEnd w:id="23"/>
    </w:p>
    <w:p w14:paraId="5401D9F3" w14:textId="52B24DC0" w:rsidR="008244A5" w:rsidRPr="008244A5" w:rsidRDefault="008244A5" w:rsidP="008244A5">
      <w:pPr>
        <w:ind w:left="567"/>
      </w:pPr>
      <w:r>
        <w:t>Al</w:t>
      </w:r>
      <w:r w:rsidR="003F5964">
        <w:t>le Produkte werden so umweltfreundlich</w:t>
      </w:r>
      <w:r>
        <w:t xml:space="preserve"> wie </w:t>
      </w:r>
      <w:r w:rsidR="003F5964">
        <w:t xml:space="preserve">möglich </w:t>
      </w:r>
      <w:r>
        <w:t>hergestellt und verpackt, da das Umweltbewusstsein bei Tauchern stark präsent ist.</w:t>
      </w:r>
    </w:p>
    <w:p w14:paraId="4F550DCE" w14:textId="77777777" w:rsidR="002E650D" w:rsidRPr="002E650D" w:rsidRDefault="002E650D" w:rsidP="002E650D"/>
    <w:p w14:paraId="0CFF83BC" w14:textId="77777777" w:rsidR="00A07B76" w:rsidRPr="00D713BC" w:rsidRDefault="00A07B76" w:rsidP="002E650D">
      <w:pPr>
        <w:pStyle w:val="Heading2"/>
        <w:tabs>
          <w:tab w:val="clear" w:pos="432"/>
          <w:tab w:val="num" w:pos="435"/>
        </w:tabs>
        <w:ind w:left="431"/>
      </w:pPr>
      <w:bookmarkStart w:id="24" w:name="_Toc260816556"/>
      <w:r w:rsidRPr="00D713BC">
        <w:t>Produktlebenszyklus</w:t>
      </w:r>
      <w:bookmarkEnd w:id="24"/>
    </w:p>
    <w:p w14:paraId="416D8C5A" w14:textId="1D5D9838" w:rsidR="00232858" w:rsidRPr="00D713BC" w:rsidRDefault="00B54DB0" w:rsidP="00B54DB0">
      <w:pPr>
        <w:ind w:left="567"/>
      </w:pPr>
      <w:r>
        <w:t xml:space="preserve">Die Produktepalette wird hinsichtlich Design und Sortimentsbreite laufend erneuert. Produkte haben technisch </w:t>
      </w:r>
      <w:r w:rsidR="003F5964">
        <w:t xml:space="preserve">gesehen </w:t>
      </w:r>
      <w:r>
        <w:t xml:space="preserve">eine Lebenserwartung von 1 bis 3 Jahren. </w:t>
      </w:r>
    </w:p>
    <w:p w14:paraId="22AE365C" w14:textId="77777777" w:rsidR="00003ADE" w:rsidRDefault="00003ADE" w:rsidP="002E650D">
      <w:pPr>
        <w:pStyle w:val="Heading1"/>
        <w:tabs>
          <w:tab w:val="clear" w:pos="360"/>
          <w:tab w:val="num" w:pos="3"/>
        </w:tabs>
        <w:ind w:left="0"/>
      </w:pPr>
      <w:bookmarkStart w:id="25" w:name="_Toc260816557"/>
      <w:r w:rsidRPr="00D713BC">
        <w:t>Markt / Kunden</w:t>
      </w:r>
      <w:bookmarkEnd w:id="25"/>
    </w:p>
    <w:p w14:paraId="10681CD9" w14:textId="77777777" w:rsidR="0016336A" w:rsidRPr="0016336A" w:rsidRDefault="0016336A" w:rsidP="002E650D"/>
    <w:p w14:paraId="052777DE" w14:textId="77777777" w:rsidR="00232858" w:rsidRDefault="00A07B76" w:rsidP="002E650D">
      <w:pPr>
        <w:pStyle w:val="Heading2"/>
        <w:tabs>
          <w:tab w:val="clear" w:pos="432"/>
          <w:tab w:val="num" w:pos="435"/>
        </w:tabs>
        <w:ind w:left="431"/>
      </w:pPr>
      <w:bookmarkStart w:id="26" w:name="_Toc260816558"/>
      <w:r w:rsidRPr="00D713BC">
        <w:t>Marktübersicht</w:t>
      </w:r>
      <w:bookmarkEnd w:id="26"/>
    </w:p>
    <w:p w14:paraId="322DBC1B" w14:textId="55314399" w:rsidR="00FB1C5E" w:rsidRPr="00FB1C5E" w:rsidRDefault="00FB1C5E" w:rsidP="0077760E">
      <w:pPr>
        <w:tabs>
          <w:tab w:val="left" w:pos="6379"/>
        </w:tabs>
        <w:ind w:left="567"/>
        <w:rPr>
          <w:b/>
        </w:rPr>
      </w:pPr>
      <w:r>
        <w:rPr>
          <w:b/>
        </w:rPr>
        <w:t>Anzahl Taucher weltweit</w:t>
      </w:r>
      <w:r w:rsidRPr="00FB1C5E">
        <w:rPr>
          <w:b/>
        </w:rPr>
        <w:t>:</w:t>
      </w:r>
    </w:p>
    <w:p w14:paraId="6B746287" w14:textId="18A91E7E" w:rsidR="00FB1C5E" w:rsidRDefault="00FB1C5E" w:rsidP="0077760E">
      <w:pPr>
        <w:tabs>
          <w:tab w:val="left" w:pos="6379"/>
        </w:tabs>
        <w:ind w:left="567"/>
      </w:pPr>
      <w:r>
        <w:t>Geschätzte Anzahl Taucher weltweit:</w:t>
      </w:r>
      <w:r>
        <w:tab/>
        <w:t>25 Millionen</w:t>
      </w:r>
    </w:p>
    <w:p w14:paraId="2B039780" w14:textId="44C9A620" w:rsidR="00FB1C5E" w:rsidRDefault="00FB1C5E" w:rsidP="0077760E">
      <w:pPr>
        <w:tabs>
          <w:tab w:val="left" w:pos="6379"/>
        </w:tabs>
        <w:ind w:left="567"/>
      </w:pPr>
      <w:r>
        <w:t>Davon aktiv weltweit ca. 30%</w:t>
      </w:r>
      <w:r>
        <w:tab/>
      </w:r>
      <w:r w:rsidR="006C6B45">
        <w:t xml:space="preserve">ca. </w:t>
      </w:r>
      <w:r w:rsidR="00A966E6">
        <w:t>7.5</w:t>
      </w:r>
      <w:r>
        <w:t xml:space="preserve"> Millionen</w:t>
      </w:r>
    </w:p>
    <w:p w14:paraId="5D130078" w14:textId="77777777" w:rsidR="00FB1C5E" w:rsidRDefault="00FB1C5E" w:rsidP="0077760E">
      <w:pPr>
        <w:tabs>
          <w:tab w:val="left" w:pos="6379"/>
        </w:tabs>
        <w:ind w:left="567"/>
      </w:pPr>
    </w:p>
    <w:p w14:paraId="3D05F487" w14:textId="42B886F0" w:rsidR="00FB1C5E" w:rsidRPr="00FB1C5E" w:rsidRDefault="00FB1C5E" w:rsidP="0077760E">
      <w:pPr>
        <w:tabs>
          <w:tab w:val="left" w:pos="6379"/>
        </w:tabs>
        <w:ind w:left="567"/>
        <w:rPr>
          <w:b/>
        </w:rPr>
      </w:pPr>
      <w:r>
        <w:rPr>
          <w:b/>
        </w:rPr>
        <w:t xml:space="preserve">Anzahl </w:t>
      </w:r>
      <w:r w:rsidRPr="00FB1C5E">
        <w:rPr>
          <w:b/>
        </w:rPr>
        <w:t>PADI</w:t>
      </w:r>
      <w:r>
        <w:rPr>
          <w:b/>
        </w:rPr>
        <w:t>-Taucher</w:t>
      </w:r>
      <w:r w:rsidRPr="00FB1C5E">
        <w:rPr>
          <w:b/>
        </w:rPr>
        <w:t xml:space="preserve"> weltweit:</w:t>
      </w:r>
    </w:p>
    <w:p w14:paraId="5E5A9189" w14:textId="49E4398B" w:rsidR="00FB1C5E" w:rsidRDefault="00FB1C5E" w:rsidP="0077760E">
      <w:pPr>
        <w:tabs>
          <w:tab w:val="left" w:pos="6379"/>
        </w:tabs>
        <w:ind w:left="567"/>
      </w:pPr>
      <w:r>
        <w:t>Davon PADI aktiv weltweit ca. 70%:</w:t>
      </w:r>
      <w:r>
        <w:tab/>
      </w:r>
      <w:r w:rsidR="006C6B45">
        <w:t xml:space="preserve">ca. </w:t>
      </w:r>
      <w:r w:rsidR="00A966E6">
        <w:t>5.2</w:t>
      </w:r>
      <w:r>
        <w:t xml:space="preserve"> Millionen</w:t>
      </w:r>
    </w:p>
    <w:p w14:paraId="0B603D4A" w14:textId="77777777" w:rsidR="00FB1C5E" w:rsidRDefault="00FB1C5E" w:rsidP="0077760E">
      <w:pPr>
        <w:tabs>
          <w:tab w:val="left" w:pos="6379"/>
        </w:tabs>
        <w:ind w:left="567"/>
      </w:pPr>
    </w:p>
    <w:p w14:paraId="0CC57BEB" w14:textId="2A14715F" w:rsidR="00FB1C5E" w:rsidRPr="00FB1C5E" w:rsidRDefault="00FB1C5E" w:rsidP="0077760E">
      <w:pPr>
        <w:tabs>
          <w:tab w:val="left" w:pos="6379"/>
        </w:tabs>
        <w:ind w:left="567"/>
        <w:rPr>
          <w:b/>
        </w:rPr>
      </w:pPr>
      <w:r w:rsidRPr="00FB1C5E">
        <w:rPr>
          <w:b/>
        </w:rPr>
        <w:t>Anzahl PADI EMEA-Taucher:</w:t>
      </w:r>
    </w:p>
    <w:p w14:paraId="4B585E38" w14:textId="7D75C2AC" w:rsidR="00FB1C5E" w:rsidRDefault="00FB1C5E" w:rsidP="0077760E">
      <w:pPr>
        <w:tabs>
          <w:tab w:val="left" w:pos="6379"/>
        </w:tabs>
        <w:ind w:left="567"/>
      </w:pPr>
      <w:r>
        <w:t xml:space="preserve">Davon PADI </w:t>
      </w:r>
      <w:r w:rsidR="0066374E">
        <w:t xml:space="preserve">EMEA </w:t>
      </w:r>
      <w:r>
        <w:t>aktiv ca. 42.5%:</w:t>
      </w:r>
      <w:r>
        <w:tab/>
      </w:r>
      <w:r w:rsidR="006C6B45">
        <w:t xml:space="preserve">ca. </w:t>
      </w:r>
      <w:r w:rsidR="00A966E6">
        <w:t>2.2</w:t>
      </w:r>
      <w:r>
        <w:t xml:space="preserve"> Millionen</w:t>
      </w:r>
    </w:p>
    <w:p w14:paraId="06ED409B" w14:textId="0A0307A7" w:rsidR="0066374E" w:rsidRDefault="0066374E" w:rsidP="0077760E">
      <w:pPr>
        <w:tabs>
          <w:tab w:val="left" w:pos="6379"/>
        </w:tabs>
        <w:ind w:left="567"/>
      </w:pPr>
      <w:r>
        <w:t>Davon PADI Member (A</w:t>
      </w:r>
      <w:r w:rsidR="00FB1C5E">
        <w:t>usbilder</w:t>
      </w:r>
      <w:r>
        <w:t>):</w:t>
      </w:r>
      <w:r>
        <w:tab/>
      </w:r>
      <w:r w:rsidR="006C6B45">
        <w:t xml:space="preserve">ca. </w:t>
      </w:r>
      <w:r>
        <w:t>60'000</w:t>
      </w:r>
    </w:p>
    <w:p w14:paraId="6D286637" w14:textId="697BBE3E" w:rsidR="0066374E" w:rsidRDefault="0077760E" w:rsidP="0077760E">
      <w:pPr>
        <w:tabs>
          <w:tab w:val="left" w:pos="6379"/>
        </w:tabs>
        <w:ind w:left="567"/>
      </w:pPr>
      <w:r>
        <w:t>PADI EMEA Tauchcenter</w:t>
      </w:r>
      <w:r w:rsidR="0066374E">
        <w:t>:</w:t>
      </w:r>
      <w:r w:rsidR="0066374E">
        <w:tab/>
      </w:r>
      <w:r w:rsidR="006C6B45">
        <w:t xml:space="preserve">ca. </w:t>
      </w:r>
      <w:r w:rsidR="0066374E">
        <w:t>2'500</w:t>
      </w:r>
    </w:p>
    <w:p w14:paraId="781F50D4" w14:textId="68B538AA" w:rsidR="0066374E" w:rsidRDefault="0066374E" w:rsidP="0077760E">
      <w:pPr>
        <w:tabs>
          <w:tab w:val="left" w:pos="6379"/>
        </w:tabs>
        <w:ind w:left="567"/>
      </w:pPr>
      <w:r>
        <w:t xml:space="preserve">PADI </w:t>
      </w:r>
      <w:r w:rsidR="0077760E">
        <w:t xml:space="preserve">EMEA </w:t>
      </w:r>
      <w:r>
        <w:t>Z</w:t>
      </w:r>
      <w:r w:rsidR="006C6B45">
        <w:t>ert</w:t>
      </w:r>
      <w:r w:rsidR="00A966E6">
        <w:t>ifizierungen 2010 total:</w:t>
      </w:r>
      <w:r w:rsidR="00A966E6">
        <w:tab/>
        <w:t>ca. 385</w:t>
      </w:r>
      <w:r w:rsidR="006C6B45">
        <w:t>’000</w:t>
      </w:r>
    </w:p>
    <w:p w14:paraId="757AF32B" w14:textId="76977DFA" w:rsidR="006C6B45" w:rsidRDefault="006C6B45" w:rsidP="0077760E">
      <w:pPr>
        <w:tabs>
          <w:tab w:val="left" w:pos="6379"/>
        </w:tabs>
        <w:ind w:left="567"/>
      </w:pPr>
      <w:r>
        <w:t xml:space="preserve">PADI </w:t>
      </w:r>
      <w:r w:rsidR="0077760E">
        <w:t>EMEM z</w:t>
      </w:r>
      <w:r>
        <w:t>ertifizier</w:t>
      </w:r>
      <w:r w:rsidR="0077760E">
        <w:t xml:space="preserve">te </w:t>
      </w:r>
      <w:r w:rsidR="00A966E6">
        <w:t>Einsteiger</w:t>
      </w:r>
      <w:r w:rsidR="0077760E">
        <w:t xml:space="preserve"> 2010</w:t>
      </w:r>
      <w:r>
        <w:t>:</w:t>
      </w:r>
      <w:r>
        <w:tab/>
        <w:t>ca. 200’000</w:t>
      </w:r>
    </w:p>
    <w:p w14:paraId="4D3E7418" w14:textId="77777777" w:rsidR="006C6B45" w:rsidRDefault="006C6B45" w:rsidP="00FB1C5E">
      <w:pPr>
        <w:tabs>
          <w:tab w:val="left" w:pos="5103"/>
        </w:tabs>
        <w:ind w:left="567"/>
      </w:pPr>
    </w:p>
    <w:p w14:paraId="58705D35" w14:textId="2EF9D284" w:rsidR="0077760E" w:rsidRDefault="006C6B45" w:rsidP="0077760E">
      <w:pPr>
        <w:tabs>
          <w:tab w:val="left" w:pos="5103"/>
        </w:tabs>
        <w:ind w:left="567"/>
        <w:jc w:val="both"/>
      </w:pPr>
      <w:r>
        <w:t>Das gezielte Publiku</w:t>
      </w:r>
      <w:r w:rsidR="0077760E">
        <w:t>m beträgt ein Volumen von ca. 26</w:t>
      </w:r>
      <w:r>
        <w:t>0'000 p</w:t>
      </w:r>
      <w:r w:rsidR="0077760E">
        <w:t>otentielle Kunden; 200'000</w:t>
      </w:r>
      <w:r>
        <w:t xml:space="preserve"> </w:t>
      </w:r>
      <w:r w:rsidR="0077760E">
        <w:t>welche im Jahr eine Ze</w:t>
      </w:r>
      <w:r w:rsidR="00A966E6">
        <w:t>rtifizierung gemacht haben sowie</w:t>
      </w:r>
      <w:r w:rsidR="0077760E">
        <w:t xml:space="preserve"> die 60'000 Member</w:t>
      </w:r>
      <w:proofErr w:type="gramStart"/>
      <w:r w:rsidR="0077760E">
        <w:t>, die</w:t>
      </w:r>
      <w:proofErr w:type="gramEnd"/>
      <w:r w:rsidR="0077760E">
        <w:t xml:space="preserve"> in der Tauchausbildung aktiv sind.</w:t>
      </w:r>
    </w:p>
    <w:p w14:paraId="00E529E2" w14:textId="38E39287" w:rsidR="00FB1C5E" w:rsidRDefault="00FB1C5E" w:rsidP="0066374E">
      <w:pPr>
        <w:tabs>
          <w:tab w:val="left" w:pos="5103"/>
        </w:tabs>
      </w:pPr>
    </w:p>
    <w:p w14:paraId="72846677" w14:textId="4A80E5EE" w:rsidR="00FB1C5E" w:rsidRPr="0066374E" w:rsidRDefault="00A966E6" w:rsidP="00FB1C5E">
      <w:pPr>
        <w:tabs>
          <w:tab w:val="left" w:pos="5103"/>
        </w:tabs>
        <w:ind w:left="567"/>
        <w:rPr>
          <w:b/>
        </w:rPr>
      </w:pPr>
      <w:r>
        <w:rPr>
          <w:b/>
        </w:rPr>
        <w:t>Quellen</w:t>
      </w:r>
      <w:r w:rsidR="00FB1C5E" w:rsidRPr="0066374E">
        <w:rPr>
          <w:b/>
        </w:rPr>
        <w:t>:</w:t>
      </w:r>
    </w:p>
    <w:p w14:paraId="622DFF36" w14:textId="231921B0" w:rsidR="0066374E" w:rsidRDefault="001D4195" w:rsidP="0066374E">
      <w:pPr>
        <w:tabs>
          <w:tab w:val="left" w:pos="5103"/>
        </w:tabs>
        <w:ind w:left="567"/>
      </w:pPr>
      <w:hyperlink r:id="rId11" w:history="1">
        <w:r w:rsidR="0066374E" w:rsidRPr="00B41166">
          <w:rPr>
            <w:rStyle w:val="Hyperlink"/>
            <w:rFonts w:ascii="Credit Suisse Type Light" w:hAnsi="Credit Suisse Type Light"/>
          </w:rPr>
          <w:t>http://www.onecaribbean.org</w:t>
        </w:r>
      </w:hyperlink>
    </w:p>
    <w:p w14:paraId="06FCCAA5" w14:textId="40DAC089" w:rsidR="00FB1C5E" w:rsidRDefault="001D4195" w:rsidP="0066374E">
      <w:pPr>
        <w:tabs>
          <w:tab w:val="left" w:pos="5103"/>
        </w:tabs>
        <w:ind w:left="567"/>
      </w:pPr>
      <w:hyperlink r:id="rId12" w:history="1">
        <w:r w:rsidR="0066374E" w:rsidRPr="00B41166">
          <w:rPr>
            <w:rStyle w:val="Hyperlink"/>
            <w:rFonts w:ascii="Credit Suisse Type Light" w:hAnsi="Credit Suisse Type Light"/>
          </w:rPr>
          <w:t>http://www.padi.com</w:t>
        </w:r>
      </w:hyperlink>
    </w:p>
    <w:p w14:paraId="562E3A9E" w14:textId="77777777" w:rsidR="002E650D" w:rsidRPr="002E650D" w:rsidRDefault="002E650D" w:rsidP="002E650D"/>
    <w:p w14:paraId="468B975D" w14:textId="77777777" w:rsidR="00232858" w:rsidRDefault="00A07B76" w:rsidP="002E650D">
      <w:pPr>
        <w:pStyle w:val="Heading2"/>
        <w:tabs>
          <w:tab w:val="clear" w:pos="432"/>
          <w:tab w:val="num" w:pos="435"/>
        </w:tabs>
        <w:ind w:left="431"/>
      </w:pPr>
      <w:bookmarkStart w:id="27" w:name="_Toc260816559"/>
      <w:r w:rsidRPr="00D713BC">
        <w:t>Erfolgsfaktoren für zukünftige Entwicklung</w:t>
      </w:r>
      <w:bookmarkEnd w:id="27"/>
    </w:p>
    <w:p w14:paraId="35C93FBD" w14:textId="3549DD7A" w:rsidR="0077760E" w:rsidRDefault="0077760E" w:rsidP="0077760E">
      <w:pPr>
        <w:ind w:left="567"/>
        <w:jc w:val="both"/>
      </w:pPr>
      <w:r>
        <w:t>Das hier oben erwähnte Zielpublikum ist von PADI EMEA klar identifiziert und registriert. Diese Datenbank wir der W</w:t>
      </w:r>
      <w:r w:rsidR="00A966E6">
        <w:t>SFCOMP</w:t>
      </w:r>
      <w:r>
        <w:t xml:space="preserve"> von PADI EMEA zur Verfügung gestellt.</w:t>
      </w:r>
    </w:p>
    <w:p w14:paraId="34ADD53B" w14:textId="77777777" w:rsidR="0077760E" w:rsidRDefault="0077760E" w:rsidP="0077760E">
      <w:pPr>
        <w:ind w:left="567"/>
        <w:jc w:val="both"/>
      </w:pPr>
    </w:p>
    <w:p w14:paraId="0BDA040A" w14:textId="45D9B1AC" w:rsidR="0077760E" w:rsidRPr="0077760E" w:rsidRDefault="0077760E" w:rsidP="0077760E">
      <w:pPr>
        <w:ind w:left="567"/>
        <w:jc w:val="both"/>
      </w:pPr>
      <w:r>
        <w:t>Konkurrenz besteht sozusagen keine.</w:t>
      </w:r>
    </w:p>
    <w:p w14:paraId="743AAE10" w14:textId="77777777" w:rsidR="002E650D" w:rsidRPr="002E650D" w:rsidRDefault="002E650D" w:rsidP="0077760E">
      <w:pPr>
        <w:jc w:val="both"/>
      </w:pPr>
    </w:p>
    <w:p w14:paraId="0A348F81" w14:textId="77777777" w:rsidR="00232858" w:rsidRDefault="00A07B76" w:rsidP="002E650D">
      <w:pPr>
        <w:pStyle w:val="Heading2"/>
        <w:tabs>
          <w:tab w:val="clear" w:pos="432"/>
          <w:tab w:val="num" w:pos="435"/>
        </w:tabs>
        <w:ind w:left="431"/>
      </w:pPr>
      <w:bookmarkStart w:id="28" w:name="_Toc260816560"/>
      <w:r w:rsidRPr="00D713BC">
        <w:t>Kunden</w:t>
      </w:r>
      <w:bookmarkEnd w:id="28"/>
    </w:p>
    <w:p w14:paraId="4B81FC9C" w14:textId="45B3359D" w:rsidR="0077760E" w:rsidRDefault="0077760E" w:rsidP="0077760E">
      <w:pPr>
        <w:ind w:left="567"/>
        <w:jc w:val="both"/>
      </w:pPr>
      <w:r>
        <w:t xml:space="preserve">B2C: Das Kundenpotential von geschätzte 260'000 aktive und professionelle Taucher wird via Web Store </w:t>
      </w:r>
      <w:r w:rsidR="00C15727">
        <w:t>von WSFCOMP</w:t>
      </w:r>
      <w:r>
        <w:t xml:space="preserve"> direkt beliefert</w:t>
      </w:r>
    </w:p>
    <w:p w14:paraId="5BC1651C" w14:textId="77777777" w:rsidR="0077760E" w:rsidRDefault="0077760E" w:rsidP="0077760E">
      <w:pPr>
        <w:ind w:left="567"/>
        <w:jc w:val="both"/>
      </w:pPr>
    </w:p>
    <w:p w14:paraId="2A10387B" w14:textId="0728E4E7" w:rsidR="0077760E" w:rsidRPr="0077760E" w:rsidRDefault="0077760E" w:rsidP="0077760E">
      <w:pPr>
        <w:ind w:left="567"/>
        <w:jc w:val="both"/>
      </w:pPr>
      <w:r>
        <w:t>B2B: Die geschätzten 2'500 Tauchcenter (Klubs und Schulen) werden ebenfalls direkt beliefert. Preisstruktur siehe weiter unten.</w:t>
      </w:r>
    </w:p>
    <w:p w14:paraId="1D720CBA" w14:textId="77777777" w:rsidR="002E650D" w:rsidRPr="002E650D" w:rsidRDefault="002E650D" w:rsidP="0077760E">
      <w:pPr>
        <w:jc w:val="both"/>
      </w:pPr>
    </w:p>
    <w:p w14:paraId="3B5EEC46" w14:textId="77777777" w:rsidR="00232858" w:rsidRDefault="00A07B76" w:rsidP="002E650D">
      <w:pPr>
        <w:pStyle w:val="Heading2"/>
        <w:tabs>
          <w:tab w:val="clear" w:pos="432"/>
          <w:tab w:val="num" w:pos="435"/>
        </w:tabs>
        <w:ind w:left="431"/>
      </w:pPr>
      <w:bookmarkStart w:id="29" w:name="_Toc260816561"/>
      <w:r w:rsidRPr="00D713BC">
        <w:t>Eigene Marktstellung</w:t>
      </w:r>
      <w:bookmarkEnd w:id="29"/>
    </w:p>
    <w:p w14:paraId="46E238CD" w14:textId="4A430317" w:rsidR="0077760E" w:rsidRPr="0077760E" w:rsidRDefault="0077760E" w:rsidP="0077760E">
      <w:pPr>
        <w:ind w:left="567"/>
        <w:jc w:val="both"/>
      </w:pPr>
      <w:r>
        <w:t>Die eigene Marktstellung entspricht der von PADI EMEA, da die Produkte unter der Marke PADI vermarktet werden.</w:t>
      </w:r>
    </w:p>
    <w:p w14:paraId="439B15D1" w14:textId="77777777" w:rsidR="002E650D" w:rsidRPr="002E650D" w:rsidRDefault="002E650D" w:rsidP="002E650D"/>
    <w:p w14:paraId="2FA0CB58" w14:textId="77777777" w:rsidR="00A07B76" w:rsidRDefault="00A07B76" w:rsidP="002E650D">
      <w:pPr>
        <w:pStyle w:val="Heading2"/>
        <w:tabs>
          <w:tab w:val="clear" w:pos="432"/>
          <w:tab w:val="num" w:pos="435"/>
        </w:tabs>
        <w:ind w:left="431"/>
      </w:pPr>
      <w:bookmarkStart w:id="30" w:name="_Toc260816562"/>
      <w:r w:rsidRPr="00D713BC">
        <w:t xml:space="preserve">Porters </w:t>
      </w:r>
      <w:proofErr w:type="spellStart"/>
      <w:r w:rsidRPr="00D713BC">
        <w:t>Five</w:t>
      </w:r>
      <w:proofErr w:type="spellEnd"/>
      <w:r w:rsidRPr="00D713BC">
        <w:t xml:space="preserve"> Forces</w:t>
      </w:r>
      <w:bookmarkEnd w:id="30"/>
    </w:p>
    <w:p w14:paraId="46A5AF55" w14:textId="77777777" w:rsidR="002E650D" w:rsidRPr="002E650D" w:rsidRDefault="002E650D" w:rsidP="002E650D">
      <w:bookmarkStart w:id="31" w:name="_GoBack"/>
      <w:bookmarkEnd w:id="31"/>
    </w:p>
    <w:p w14:paraId="5D442AD7" w14:textId="77777777" w:rsidR="00B07EC8" w:rsidRDefault="00B07EC8" w:rsidP="002E650D"/>
    <w:p w14:paraId="1B2C6794" w14:textId="77777777" w:rsidR="00B07EC8" w:rsidRPr="00B07EC8" w:rsidRDefault="005462C5" w:rsidP="002E650D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5FE978" wp14:editId="3409B2EF">
                <wp:simplePos x="0" y="0"/>
                <wp:positionH relativeFrom="column">
                  <wp:posOffset>1322705</wp:posOffset>
                </wp:positionH>
                <wp:positionV relativeFrom="paragraph">
                  <wp:posOffset>48260</wp:posOffset>
                </wp:positionV>
                <wp:extent cx="3086100" cy="685800"/>
                <wp:effectExtent l="0" t="0" r="12700" b="0"/>
                <wp:wrapNone/>
                <wp:docPr id="36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685800"/>
                          <a:chOff x="4563" y="5719"/>
                          <a:chExt cx="2736" cy="1080"/>
                        </a:xfrm>
                      </wpg:grpSpPr>
                      <wps:wsp>
                        <wps:cNvPr id="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563" y="6229"/>
                            <a:ext cx="2736" cy="570"/>
                          </a:xfrm>
                          <a:prstGeom prst="rect">
                            <a:avLst/>
                          </a:prstGeom>
                          <a:solidFill>
                            <a:srgbClr val="E3DF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0B602" w14:textId="44635CC6" w:rsidR="00A966E6" w:rsidRDefault="00A966E6" w:rsidP="00190816">
                              <w:pPr>
                                <w:numPr>
                                  <w:ilvl w:val="0"/>
                                  <w:numId w:val="27"/>
                                </w:numPr>
                              </w:pPr>
                              <w:proofErr w:type="spellStart"/>
                              <w:r>
                                <w:t>Water</w:t>
                              </w:r>
                              <w:proofErr w:type="spellEnd"/>
                              <w:r>
                                <w:t xml:space="preserve"> Sports Fashion Company GmbH</w:t>
                              </w:r>
                            </w:p>
                            <w:p w14:paraId="02034BC3" w14:textId="1F67A9A2" w:rsidR="00A966E6" w:rsidRDefault="00A966E6" w:rsidP="00DA5F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563" y="5719"/>
                            <a:ext cx="2736" cy="454"/>
                          </a:xfrm>
                          <a:prstGeom prst="rect">
                            <a:avLst/>
                          </a:prstGeom>
                          <a:solidFill>
                            <a:srgbClr val="255B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B253B" w14:textId="77777777" w:rsidR="00A966E6" w:rsidRPr="00190816" w:rsidRDefault="00A966E6" w:rsidP="00190816">
                              <w:pPr>
                                <w:rPr>
                                  <w:color w:val="FFFFFF"/>
                                </w:rPr>
                              </w:pPr>
                              <w:r w:rsidRPr="00190816">
                                <w:rPr>
                                  <w:color w:val="FFFFFF"/>
                                </w:rPr>
                                <w:t>Neue Anbieter: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41" style="position:absolute;margin-left:104.15pt;margin-top:3.8pt;width:243pt;height:54pt;z-index:251661312;mso-position-horizontal-relative:text;mso-position-vertical-relative:text" coordorigin="4563,5719" coordsize="2736,10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">
                <v:rect id="Rectangle 33" o:spid="_x0000_s1042" style="position:absolute;left:4563;top:6229;width:2736;height:5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rd1JxwAA&#10;ANsAAAAPAAAAZHJzL2Rvd25yZXYueG1sRI9Ba8JAFITvgv9heUIvohst1Da6iloqHqRYLYK3Z/aZ&#10;BLNvQ3YbY399Vyh4HGbmG2Yya0whaqpcblnBoB+BIE6szjlV8L3/6L2CcB5ZY2GZFNzIwWzabk0w&#10;1vbKX1TvfCoChF2MCjLvy1hKl2Rk0PVtSRy8s60M+iCrVOoKrwFuCjmMohdpMOewkGFJy4ySy+7H&#10;KHgb1sff22kziN4/F9vDpbviTXel1FOnmY9BeGr8I/zfXmsFzyO4fwk/QE7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K3dSccAAADbAAAADwAAAAAAAAAAAAAAAACXAgAAZHJz&#10;L2Rvd25yZXYueG1sUEsFBgAAAAAEAAQA9QAAAIsDAAAAAA==&#10;" fillcolor="#e3dfdb" stroked="f">
                  <v:textbox>
                    <w:txbxContent>
                      <w:p w14:paraId="5F70B602" w14:textId="44635CC6" w:rsidR="005B5961" w:rsidRDefault="005B5961" w:rsidP="00190816">
                        <w:pPr>
                          <w:numPr>
                            <w:ilvl w:val="0"/>
                            <w:numId w:val="27"/>
                          </w:numPr>
                        </w:pPr>
                        <w:proofErr w:type="spellStart"/>
                        <w:r>
                          <w:t>Water</w:t>
                        </w:r>
                        <w:proofErr w:type="spellEnd"/>
                        <w:r>
                          <w:t xml:space="preserve"> Sports Fashion Company GmbH</w:t>
                        </w:r>
                      </w:p>
                      <w:p w14:paraId="02034BC3" w14:textId="1F67A9A2" w:rsidR="005B5961" w:rsidRDefault="005B5961" w:rsidP="00DA5F49"/>
                    </w:txbxContent>
                  </v:textbox>
                </v:rect>
                <v:rect id="Rectangle 101" o:spid="_x0000_s1043" style="position:absolute;left:4563;top:5719;width:2736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B4gnvgAA&#10;ANsAAAAPAAAAZHJzL2Rvd25yZXYueG1sRE/NisIwEL4LvkMYYW+aui4i1SgqLLiwF6sPMDRjE2wm&#10;JYm2vv3msODx4/vf7AbXiieFaD0rmM8KEMS115YbBdfL93QFIiZkja1nUvCiCLvteLTBUvuez/Ss&#10;UiNyCMcSFZiUulLKWBtyGGe+I87czQeHKcPQSB2wz+GulZ9FsZQOLecGgx0dDdX36uEUtM39cfj9&#10;sbbq51+heBm9tPuk1Mdk2K9BJBrSW/zvPmkFizw2f8k/QG7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1AeIJ74AAADbAAAADwAAAAAAAAAAAAAAAACXAgAAZHJzL2Rvd25yZXYu&#10;eG1sUEsFBgAAAAAEAAQA9QAAAIIDAAAAAA==&#10;" fillcolor="#255b89" stroked="f">
                  <v:textbox>
                    <w:txbxContent>
                      <w:p w14:paraId="2B9B253B" w14:textId="77777777" w:rsidR="005B5961" w:rsidRPr="00190816" w:rsidRDefault="005B5961" w:rsidP="00190816">
                        <w:pPr>
                          <w:rPr>
                            <w:color w:val="FFFFFF"/>
                          </w:rPr>
                        </w:pPr>
                        <w:r w:rsidRPr="00190816">
                          <w:rPr>
                            <w:color w:val="FFFFFF"/>
                          </w:rPr>
                          <w:t>Neue Anbieter: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18E5AB5" w14:textId="77777777" w:rsidR="00A07B76" w:rsidRPr="00D713BC" w:rsidRDefault="00A07B76" w:rsidP="002E650D"/>
    <w:p w14:paraId="1D3A7F3D" w14:textId="47FC5BEA" w:rsidR="00A07B76" w:rsidRPr="00D713BC" w:rsidRDefault="00D64922" w:rsidP="002E650D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5105208" wp14:editId="53643754">
                <wp:simplePos x="0" y="0"/>
                <wp:positionH relativeFrom="column">
                  <wp:posOffset>979805</wp:posOffset>
                </wp:positionH>
                <wp:positionV relativeFrom="paragraph">
                  <wp:posOffset>2924810</wp:posOffset>
                </wp:positionV>
                <wp:extent cx="4000500" cy="838200"/>
                <wp:effectExtent l="0" t="0" r="12700" b="0"/>
                <wp:wrapNone/>
                <wp:docPr id="30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838200"/>
                          <a:chOff x="4563" y="5719"/>
                          <a:chExt cx="2736" cy="1304"/>
                        </a:xfrm>
                      </wpg:grpSpPr>
                      <wps:wsp>
                        <wps:cNvPr id="3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63" y="6229"/>
                            <a:ext cx="2736" cy="794"/>
                          </a:xfrm>
                          <a:prstGeom prst="rect">
                            <a:avLst/>
                          </a:prstGeom>
                          <a:solidFill>
                            <a:srgbClr val="E3DF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0B340" w14:textId="4A16EE27" w:rsidR="00A966E6" w:rsidRDefault="00A966E6" w:rsidP="00F90032">
                              <w:pPr>
                                <w:numPr>
                                  <w:ilvl w:val="0"/>
                                  <w:numId w:val="27"/>
                                </w:numPr>
                              </w:pPr>
                              <w:proofErr w:type="spellStart"/>
                              <w:r>
                                <w:t>Ander</w:t>
                              </w:r>
                              <w:proofErr w:type="spellEnd"/>
                              <w:r>
                                <w:t xml:space="preserve"> Fashionartikel von Wassersportmarken</w:t>
                              </w:r>
                              <w:r>
                                <w:br/>
                                <w:t xml:space="preserve">(O’Neill, </w:t>
                              </w:r>
                              <w:proofErr w:type="spellStart"/>
                              <w:r>
                                <w:t>Billabong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Quicksilver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usw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563" y="5719"/>
                            <a:ext cx="2736" cy="454"/>
                          </a:xfrm>
                          <a:prstGeom prst="rect">
                            <a:avLst/>
                          </a:prstGeom>
                          <a:solidFill>
                            <a:srgbClr val="255B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E06A2" w14:textId="77777777" w:rsidR="00A966E6" w:rsidRPr="00190816" w:rsidRDefault="00A966E6" w:rsidP="00190816">
                              <w:pPr>
                                <w:rPr>
                                  <w:color w:val="FFFFFF"/>
                                </w:rPr>
                              </w:pPr>
                              <w:r w:rsidRPr="00190816">
                                <w:rPr>
                                  <w:color w:val="FFFFFF"/>
                                </w:rPr>
                                <w:t>Ersatzprodukte</w:t>
                              </w:r>
                              <w:r>
                                <w:rPr>
                                  <w:color w:val="FFFFFF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44" style="position:absolute;margin-left:77.15pt;margin-top:230.3pt;width:315pt;height:66pt;z-index:251664384;mso-position-horizontal-relative:text;mso-position-vertical-relative:text" coordorigin="4563,5719" coordsize="2736,13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">
                <v:rect id="Rectangle 110" o:spid="_x0000_s1045" style="position:absolute;left:4563;top:6229;width:2736;height:7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COCmxwAA&#10;ANsAAAAPAAAAZHJzL2Rvd25yZXYueG1sRI9Ba8JAFITvBf/D8gQvUjdRKDW6SqsoHkSqLQVvz+wz&#10;CWbfhuw2Rn99Vyj0OMzMN8x03ppSNFS7wrKCeBCBIE6tLjhT8PW5en4F4TyyxtIyKbiRg/ms8zTF&#10;RNsr76k5+EwECLsEFeTeV4mULs3JoBvYijh4Z1sb9EHWmdQ1XgPclHIYRS/SYMFhIceKFjmll8OP&#10;UTAeNsf77bSNo+Xu/eP70l/ztr9Wqtdt3yYgPLX+P/zX3mgFoxgeX8IPkLN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AjgpscAAADbAAAADwAAAAAAAAAAAAAAAACXAgAAZHJz&#10;L2Rvd25yZXYueG1sUEsFBgAAAAAEAAQA9QAAAIsDAAAAAA==&#10;" fillcolor="#e3dfdb" stroked="f">
                  <v:textbox>
                    <w:txbxContent>
                      <w:p w14:paraId="75A0B340" w14:textId="4A16EE27" w:rsidR="005B5961" w:rsidRDefault="005B5961" w:rsidP="00F90032">
                        <w:pPr>
                          <w:numPr>
                            <w:ilvl w:val="0"/>
                            <w:numId w:val="27"/>
                          </w:numPr>
                        </w:pPr>
                        <w:proofErr w:type="spellStart"/>
                        <w:r>
                          <w:t>Ander</w:t>
                        </w:r>
                        <w:proofErr w:type="spellEnd"/>
                        <w:r>
                          <w:t xml:space="preserve"> Fashionartikel von Wassersportmarken</w:t>
                        </w:r>
                        <w:r>
                          <w:br/>
                          <w:t xml:space="preserve">(O’Neill, </w:t>
                        </w:r>
                        <w:proofErr w:type="spellStart"/>
                        <w:r>
                          <w:t>Billabong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Quicksilver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usw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111" o:spid="_x0000_s1046" style="position:absolute;left:4563;top:5719;width:2736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77/NwgAA&#10;ANsAAAAPAAAAZHJzL2Rvd25yZXYueG1sRI/RagIxFETfC/5DuIJv3axapKxGUaHQQl+69gMum+sm&#10;uLlZkuiuf98IQh+HmTnDbHaj68SNQrSeFcyLEgRx47XlVsHv6eP1HURMyBo7z6TgThF228nLBivt&#10;B/6hW51akSEcK1RgUuorKWNjyGEsfE+cvbMPDlOWoZU64JDhrpOLslxJh5bzgsGejoaaS311Crr2&#10;cj18f1lbD/O3UN6NXtl9Umo2HfdrEInG9B9+tj+1guUCHl/yD5Db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Xvv83CAAAA2wAAAA8AAAAAAAAAAAAAAAAAlwIAAGRycy9kb3du&#10;cmV2LnhtbFBLBQYAAAAABAAEAPUAAACGAwAAAAA=&#10;" fillcolor="#255b89" stroked="f">
                  <v:textbox>
                    <w:txbxContent>
                      <w:p w14:paraId="552E06A2" w14:textId="77777777" w:rsidR="005B5961" w:rsidRPr="00190816" w:rsidRDefault="005B5961" w:rsidP="00190816">
                        <w:pPr>
                          <w:rPr>
                            <w:color w:val="FFFFFF"/>
                          </w:rPr>
                        </w:pPr>
                        <w:r w:rsidRPr="00190816">
                          <w:rPr>
                            <w:color w:val="FFFFFF"/>
                          </w:rPr>
                          <w:t>Ersatzprodukte</w:t>
                        </w:r>
                        <w:r>
                          <w:rPr>
                            <w:color w:val="FFFFFF"/>
                          </w:rPr>
                          <w:t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EB82BF" wp14:editId="375F0589">
                <wp:simplePos x="0" y="0"/>
                <wp:positionH relativeFrom="column">
                  <wp:posOffset>2865755</wp:posOffset>
                </wp:positionH>
                <wp:positionV relativeFrom="paragraph">
                  <wp:posOffset>2378710</wp:posOffset>
                </wp:positionV>
                <wp:extent cx="0" cy="431800"/>
                <wp:effectExtent l="50800" t="50800" r="76200" b="25400"/>
                <wp:wrapNone/>
                <wp:docPr id="2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255B89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65pt,187.3pt" to="225.65pt,2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" strokecolor="#255b89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809A2" wp14:editId="12C43EDA">
                <wp:simplePos x="0" y="0"/>
                <wp:positionH relativeFrom="column">
                  <wp:posOffset>3951605</wp:posOffset>
                </wp:positionH>
                <wp:positionV relativeFrom="paragraph">
                  <wp:posOffset>1433195</wp:posOffset>
                </wp:positionV>
                <wp:extent cx="0" cy="431800"/>
                <wp:effectExtent l="38100" t="63500" r="0" b="114300"/>
                <wp:wrapNone/>
                <wp:docPr id="25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255B89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" o:spid="_x0000_s1026" style="position:absolute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5pt,112.85pt" to="311.15pt,14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" strokecolor="#255b89">
                <v:stroke start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E98FB6" wp14:editId="54157FF6">
                <wp:simplePos x="0" y="0"/>
                <wp:positionH relativeFrom="column">
                  <wp:posOffset>4271645</wp:posOffset>
                </wp:positionH>
                <wp:positionV relativeFrom="paragraph">
                  <wp:posOffset>1210310</wp:posOffset>
                </wp:positionV>
                <wp:extent cx="1737360" cy="914400"/>
                <wp:effectExtent l="0" t="0" r="0" b="0"/>
                <wp:wrapNone/>
                <wp:docPr id="27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914400"/>
                          <a:chOff x="7680" y="5719"/>
                          <a:chExt cx="2736" cy="1304"/>
                        </a:xfrm>
                      </wpg:grpSpPr>
                      <wps:wsp>
                        <wps:cNvPr id="28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7680" y="6229"/>
                            <a:ext cx="2736" cy="794"/>
                          </a:xfrm>
                          <a:prstGeom prst="rect">
                            <a:avLst/>
                          </a:prstGeom>
                          <a:solidFill>
                            <a:srgbClr val="E3DF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5F799" w14:textId="425920FB" w:rsidR="00A966E6" w:rsidRDefault="00A966E6" w:rsidP="00190816">
                              <w:pPr>
                                <w:numPr>
                                  <w:ilvl w:val="0"/>
                                  <w:numId w:val="27"/>
                                </w:numPr>
                              </w:pPr>
                              <w:r>
                                <w:t>200'000 Sporttaucher</w:t>
                              </w:r>
                            </w:p>
                            <w:p w14:paraId="3754915B" w14:textId="4C12302E" w:rsidR="00A966E6" w:rsidRDefault="00A966E6" w:rsidP="00190816">
                              <w:pPr>
                                <w:numPr>
                                  <w:ilvl w:val="0"/>
                                  <w:numId w:val="27"/>
                                </w:numPr>
                              </w:pPr>
                              <w:r>
                                <w:t>60'000 Tauchlehrer</w:t>
                              </w:r>
                            </w:p>
                            <w:p w14:paraId="4126E429" w14:textId="25DFA2D4" w:rsidR="00A966E6" w:rsidRDefault="00A966E6" w:rsidP="00190816">
                              <w:pPr>
                                <w:numPr>
                                  <w:ilvl w:val="0"/>
                                  <w:numId w:val="27"/>
                                </w:numPr>
                              </w:pPr>
                              <w:r>
                                <w:t>2'500 Tauchcenter</w:t>
                              </w:r>
                            </w:p>
                            <w:p w14:paraId="7E5891ED" w14:textId="77777777" w:rsidR="00A966E6" w:rsidRDefault="00A966E6" w:rsidP="00190816">
                              <w:pPr>
                                <w:numPr>
                                  <w:ilvl w:val="0"/>
                                  <w:numId w:val="27"/>
                                </w:num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7680" y="5719"/>
                            <a:ext cx="2736" cy="454"/>
                          </a:xfrm>
                          <a:prstGeom prst="rect">
                            <a:avLst/>
                          </a:prstGeom>
                          <a:solidFill>
                            <a:srgbClr val="255B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04F1C" w14:textId="77777777" w:rsidR="00A966E6" w:rsidRPr="00190816" w:rsidRDefault="00A966E6" w:rsidP="00190816">
                              <w:pPr>
                                <w:rPr>
                                  <w:color w:val="FFFFFF"/>
                                </w:rPr>
                              </w:pPr>
                              <w:r w:rsidRPr="00190816">
                                <w:rPr>
                                  <w:color w:val="FFFFFF"/>
                                </w:rPr>
                                <w:t>Abnehmer: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47" style="position:absolute;margin-left:336.35pt;margin-top:95.3pt;width:136.8pt;height:1in;z-index:251662336;mso-position-horizontal-relative:text;mso-position-vertical-relative:text" coordorigin="7680,5719" coordsize="2736,13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">
                <v:rect id="Rectangle 102" o:spid="_x0000_s1048" style="position:absolute;left:7680;top:6229;width:2736;height:7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69/mxAAA&#10;ANsAAAAPAAAAZHJzL2Rvd25yZXYueG1sRE9Na8JAEL0X+h+WEXqRujEHsambYFsqPYjYVITexuyY&#10;BLOzIbuN0V/vHoQeH+97kQ2mET11rrasYDqJQBAXVtdcKtj9fD7PQTiPrLGxTAou5CBLHx8WmGh7&#10;5m/qc1+KEMIuQQWV920ipSsqMugmtiUO3NF2Bn2AXSl1h+cQbhoZR9FMGqw5NFTY0ntFxSn/Mwpe&#10;4v73ejmsp9HH5m27P41XvB6vlHoaDctXEJ4G/y++u7+0gjiMDV/CD5Dp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Ovf5sQAAADbAAAADwAAAAAAAAAAAAAAAACXAgAAZHJzL2Rv&#10;d25yZXYueG1sUEsFBgAAAAAEAAQA9QAAAIgDAAAAAA==&#10;" fillcolor="#e3dfdb" stroked="f">
                  <v:textbox>
                    <w:txbxContent>
                      <w:p w14:paraId="51E5F799" w14:textId="425920FB" w:rsidR="005B5961" w:rsidRDefault="005B5961" w:rsidP="00190816">
                        <w:pPr>
                          <w:numPr>
                            <w:ilvl w:val="0"/>
                            <w:numId w:val="27"/>
                          </w:numPr>
                        </w:pPr>
                        <w:r>
                          <w:t>200'000 Sporttaucher</w:t>
                        </w:r>
                      </w:p>
                      <w:p w14:paraId="3754915B" w14:textId="4C12302E" w:rsidR="005B5961" w:rsidRDefault="005B5961" w:rsidP="00190816">
                        <w:pPr>
                          <w:numPr>
                            <w:ilvl w:val="0"/>
                            <w:numId w:val="27"/>
                          </w:numPr>
                        </w:pPr>
                        <w:r>
                          <w:t>60'000 Tauchlehrer</w:t>
                        </w:r>
                      </w:p>
                      <w:p w14:paraId="4126E429" w14:textId="25DFA2D4" w:rsidR="005B5961" w:rsidRDefault="005B5961" w:rsidP="00190816">
                        <w:pPr>
                          <w:numPr>
                            <w:ilvl w:val="0"/>
                            <w:numId w:val="27"/>
                          </w:numPr>
                        </w:pPr>
                        <w:r>
                          <w:t>2'500 Tauchcenter</w:t>
                        </w:r>
                      </w:p>
                      <w:p w14:paraId="7E5891ED" w14:textId="77777777" w:rsidR="005B5961" w:rsidRDefault="005B5961" w:rsidP="00190816">
                        <w:pPr>
                          <w:numPr>
                            <w:ilvl w:val="0"/>
                            <w:numId w:val="27"/>
                          </w:num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49" style="position:absolute;left:7680;top:5719;width:2736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krthwgAA&#10;ANsAAAAPAAAAZHJzL2Rvd25yZXYueG1sRI/RagIxFETfBf8hXME3N6uItKtRVCi00Jeu/YDL5roJ&#10;bm6WJLrr3zeFQh+HmTnD7A6j68SDQrSeFSyLEgRx47XlVsH35W3xAiImZI2dZ1LwpAiH/XSyw0r7&#10;gb/oUadWZAjHChWYlPpKytgYchgL3xNn7+qDw5RlaKUOOGS46+SqLDfSoeW8YLCns6HmVt+dgq69&#10;3U+fH9bWw3IdyqfRG3tMSs1n43ELItGY/sN/7XetYPUKv1/yD5D7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6Su2HCAAAA2wAAAA8AAAAAAAAAAAAAAAAAlwIAAGRycy9kb3du&#10;cmV2LnhtbFBLBQYAAAAABAAEAPUAAACGAwAAAAA=&#10;" fillcolor="#255b89" stroked="f">
                  <v:textbox>
                    <w:txbxContent>
                      <w:p w14:paraId="77204F1C" w14:textId="77777777" w:rsidR="005B5961" w:rsidRPr="00190816" w:rsidRDefault="005B5961" w:rsidP="00190816">
                        <w:pPr>
                          <w:rPr>
                            <w:color w:val="FFFFFF"/>
                          </w:rPr>
                        </w:pPr>
                        <w:r w:rsidRPr="00190816">
                          <w:rPr>
                            <w:color w:val="FFFFFF"/>
                          </w:rPr>
                          <w:t>Abnehmer: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480845" wp14:editId="7E32CDCD">
                <wp:simplePos x="0" y="0"/>
                <wp:positionH relativeFrom="column">
                  <wp:posOffset>-277495</wp:posOffset>
                </wp:positionH>
                <wp:positionV relativeFrom="paragraph">
                  <wp:posOffset>1210310</wp:posOffset>
                </wp:positionV>
                <wp:extent cx="1737360" cy="828040"/>
                <wp:effectExtent l="0" t="0" r="0" b="10160"/>
                <wp:wrapNone/>
                <wp:docPr id="33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828040"/>
                          <a:chOff x="7680" y="5719"/>
                          <a:chExt cx="2736" cy="1304"/>
                        </a:xfrm>
                      </wpg:grpSpPr>
                      <wps:wsp>
                        <wps:cNvPr id="3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7680" y="6229"/>
                            <a:ext cx="2736" cy="794"/>
                          </a:xfrm>
                          <a:prstGeom prst="rect">
                            <a:avLst/>
                          </a:prstGeom>
                          <a:solidFill>
                            <a:srgbClr val="E3DF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4FED8" w14:textId="62C3FD73" w:rsidR="00A966E6" w:rsidRDefault="00A966E6" w:rsidP="00F90032">
                              <w:pPr>
                                <w:numPr>
                                  <w:ilvl w:val="0"/>
                                  <w:numId w:val="27"/>
                                </w:numPr>
                              </w:pPr>
                              <w:r>
                                <w:t>Textilhersteller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7680" y="5719"/>
                            <a:ext cx="2736" cy="454"/>
                          </a:xfrm>
                          <a:prstGeom prst="rect">
                            <a:avLst/>
                          </a:prstGeom>
                          <a:solidFill>
                            <a:srgbClr val="255B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D7F21" w14:textId="77777777" w:rsidR="00A966E6" w:rsidRPr="00190816" w:rsidRDefault="00A966E6" w:rsidP="00190816">
                              <w:pPr>
                                <w:rPr>
                                  <w:color w:val="FFFFFF"/>
                                </w:rPr>
                              </w:pPr>
                              <w:r w:rsidRPr="00190816">
                                <w:rPr>
                                  <w:color w:val="FFFFFF"/>
                                </w:rPr>
                                <w:t>Lieferanten: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50" style="position:absolute;margin-left:-21.8pt;margin-top:95.3pt;width:136.8pt;height:65.2pt;z-index:251663360;mso-position-horizontal-relative:text;mso-position-vertical-relative:text" coordorigin="7680,5719" coordsize="2736,13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">
                <v:rect id="Rectangle 107" o:spid="_x0000_s1051" style="position:absolute;left:7680;top:6229;width:2736;height:7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f0M+xwAA&#10;ANsAAAAPAAAAZHJzL2Rvd25yZXYueG1sRI9Ba8JAFITvgv9heUIvohttkTa6iloqHqRYLYK3Z/aZ&#10;BLNvQ3YbY399Vyh4HGbmG2Yya0whaqpcblnBoB+BIE6szjlV8L3/6L2CcB5ZY2GZFNzIwWzabk0w&#10;1vbKX1TvfCoChF2MCjLvy1hKl2Rk0PVtSRy8s60M+iCrVOoKrwFuCjmMopE0mHNYyLCkZUbJZfdj&#10;FLwN6+Pv7bQZRO+fi+3h0l3xprtS6qnTzMcgPDX+Ef5vr7WC5xe4fwk/QE7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LH9DPscAAADbAAAADwAAAAAAAAAAAAAAAACXAgAAZHJz&#10;L2Rvd25yZXYueG1sUEsFBgAAAAAEAAQA9QAAAIsDAAAAAA==&#10;" fillcolor="#e3dfdb" stroked="f">
                  <v:textbox>
                    <w:txbxContent>
                      <w:p w14:paraId="7114FED8" w14:textId="62C3FD73" w:rsidR="005B5961" w:rsidRDefault="005B5961" w:rsidP="00F90032">
                        <w:pPr>
                          <w:numPr>
                            <w:ilvl w:val="0"/>
                            <w:numId w:val="27"/>
                          </w:numPr>
                        </w:pPr>
                        <w:r>
                          <w:t>Textilhersteller</w:t>
                        </w:r>
                      </w:p>
                    </w:txbxContent>
                  </v:textbox>
                </v:rect>
                <v:rect id="Rectangle 108" o:spid="_x0000_s1052" style="position:absolute;left:7680;top:5719;width:2736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Bie5wwAA&#10;ANsAAAAPAAAAZHJzL2Rvd25yZXYueG1sRI/BasMwEETvgf6D2EJvjZw0DcG1EpJCoYFe6uQDFmtr&#10;CVsrIymx8/dVoZDjMDNvmGo3uV5cKUTrWcFiXoAgbry23Co4nz6eNyBiQtbYeyYFN4qw2z7MKiy1&#10;H/mbrnVqRYZwLFGBSWkopYyNIYdx7gfi7P344DBlGVqpA44Z7nq5LIq1dGg5Lxgc6N1Q09UXp6Bv&#10;u8vh62htPS5WobgZvbb7pNTT47R/A5FoSvfwf/tTK3h5hb8v+QfI7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Bie5wwAAANsAAAAPAAAAAAAAAAAAAAAAAJcCAABkcnMvZG93&#10;bnJldi54bWxQSwUGAAAAAAQABAD1AAAAhwMAAAAA&#10;" fillcolor="#255b89" stroked="f">
                  <v:textbox>
                    <w:txbxContent>
                      <w:p w14:paraId="7D2D7F21" w14:textId="77777777" w:rsidR="005B5961" w:rsidRPr="00190816" w:rsidRDefault="005B5961" w:rsidP="00190816">
                        <w:pPr>
                          <w:rPr>
                            <w:color w:val="FFFFFF"/>
                          </w:rPr>
                        </w:pPr>
                        <w:r w:rsidRPr="00190816">
                          <w:rPr>
                            <w:color w:val="FFFFFF"/>
                          </w:rPr>
                          <w:t>Lieferanten: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14CAB" wp14:editId="18909863">
                <wp:simplePos x="0" y="0"/>
                <wp:positionH relativeFrom="column">
                  <wp:posOffset>1779905</wp:posOffset>
                </wp:positionH>
                <wp:positionV relativeFrom="paragraph">
                  <wp:posOffset>1433195</wp:posOffset>
                </wp:positionV>
                <wp:extent cx="0" cy="431800"/>
                <wp:effectExtent l="0" t="63500" r="38100" b="114300"/>
                <wp:wrapNone/>
                <wp:docPr id="26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255B89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" o:spid="_x0000_s1026" style="position:absolute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15pt,112.85pt" to="140.15pt,14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" strokecolor="#255b89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D390F7" wp14:editId="77B871DB">
                <wp:simplePos x="0" y="0"/>
                <wp:positionH relativeFrom="column">
                  <wp:posOffset>2865755</wp:posOffset>
                </wp:positionH>
                <wp:positionV relativeFrom="paragraph">
                  <wp:posOffset>435610</wp:posOffset>
                </wp:positionV>
                <wp:extent cx="0" cy="431800"/>
                <wp:effectExtent l="50800" t="0" r="76200" b="76200"/>
                <wp:wrapNone/>
                <wp:docPr id="2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255B89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65pt,34.3pt" to="225.65pt,6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" strokecolor="#255b89">
                <v:stroke endarrow="block"/>
              </v:line>
            </w:pict>
          </mc:Fallback>
        </mc:AlternateContent>
      </w:r>
      <w:r w:rsidR="008B52F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33E5A1" wp14:editId="6A8CCBC9">
                <wp:simplePos x="0" y="0"/>
                <wp:positionH relativeFrom="column">
                  <wp:posOffset>2065655</wp:posOffset>
                </wp:positionH>
                <wp:positionV relativeFrom="paragraph">
                  <wp:posOffset>962660</wp:posOffset>
                </wp:positionV>
                <wp:extent cx="1543050" cy="1390015"/>
                <wp:effectExtent l="0" t="0" r="6350" b="6985"/>
                <wp:wrapNone/>
                <wp:docPr id="24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1390015"/>
                        </a:xfrm>
                        <a:prstGeom prst="ellipse">
                          <a:avLst/>
                        </a:prstGeom>
                        <a:solidFill>
                          <a:srgbClr val="7898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4CC24" w14:textId="77777777" w:rsidR="00A966E6" w:rsidRPr="001066CB" w:rsidRDefault="00A966E6" w:rsidP="001066CB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  <w:p w14:paraId="74786CD2" w14:textId="3A958478" w:rsidR="00A966E6" w:rsidRPr="001066CB" w:rsidRDefault="00A966E6" w:rsidP="001E742A">
                            <w:pPr>
                              <w:spacing w:before="12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Akteure</w:t>
                            </w:r>
                            <w:r w:rsidRPr="001066CB">
                              <w:rPr>
                                <w:color w:val="FFFFFF"/>
                              </w:rPr>
                              <w:t xml:space="preserve"> der Branche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" o:spid="_x0000_s1053" style="position:absolute;margin-left:162.65pt;margin-top:75.8pt;width:121.5pt;height:10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" fillcolor="#7898b3" stroked="f">
                <v:textbox>
                  <w:txbxContent>
                    <w:p w14:paraId="50E4CC24" w14:textId="77777777" w:rsidR="005B5961" w:rsidRPr="001066CB" w:rsidRDefault="005B5961" w:rsidP="001066CB">
                      <w:pPr>
                        <w:jc w:val="center"/>
                        <w:rPr>
                          <w:color w:val="FFFFFF"/>
                        </w:rPr>
                      </w:pPr>
                    </w:p>
                    <w:p w14:paraId="74786CD2" w14:textId="3A958478" w:rsidR="005B5961" w:rsidRPr="001066CB" w:rsidRDefault="005B5961" w:rsidP="001E742A">
                      <w:pPr>
                        <w:spacing w:before="12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Akteure</w:t>
                      </w:r>
                      <w:r w:rsidRPr="001066CB">
                        <w:rPr>
                          <w:color w:val="FFFFFF"/>
                        </w:rPr>
                        <w:t xml:space="preserve"> der Branche</w:t>
                      </w:r>
                    </w:p>
                  </w:txbxContent>
                </v:textbox>
              </v:oval>
            </w:pict>
          </mc:Fallback>
        </mc:AlternateContent>
      </w:r>
    </w:p>
    <w:p w14:paraId="68300473" w14:textId="77777777" w:rsidR="00003ADE" w:rsidRDefault="00003ADE" w:rsidP="002E650D">
      <w:pPr>
        <w:pStyle w:val="Heading1"/>
        <w:tabs>
          <w:tab w:val="clear" w:pos="360"/>
          <w:tab w:val="num" w:pos="3"/>
        </w:tabs>
        <w:ind w:left="0"/>
      </w:pPr>
      <w:bookmarkStart w:id="32" w:name="_Toc260816563"/>
      <w:r w:rsidRPr="00D713BC">
        <w:t>Konkurrenz</w:t>
      </w:r>
      <w:bookmarkEnd w:id="32"/>
    </w:p>
    <w:p w14:paraId="15279FF3" w14:textId="77777777" w:rsidR="00A61D51" w:rsidRPr="00A61D51" w:rsidRDefault="00A61D51" w:rsidP="002E650D"/>
    <w:p w14:paraId="2C2FDD88" w14:textId="797BD687" w:rsidR="00FC0FD4" w:rsidRPr="00D713BC" w:rsidRDefault="00D64922" w:rsidP="002E650D">
      <w:pPr>
        <w:pStyle w:val="Heading2"/>
        <w:tabs>
          <w:tab w:val="clear" w:pos="432"/>
          <w:tab w:val="num" w:pos="435"/>
        </w:tabs>
        <w:ind w:left="431"/>
      </w:pPr>
      <w:r>
        <w:t>IQ COMPANY</w:t>
      </w:r>
    </w:p>
    <w:p w14:paraId="43528359" w14:textId="77777777" w:rsidR="00232858" w:rsidRDefault="00232858" w:rsidP="002E650D">
      <w:pPr>
        <w:pStyle w:val="Heading3"/>
        <w:tabs>
          <w:tab w:val="clear" w:pos="2160"/>
          <w:tab w:val="num" w:pos="1203"/>
        </w:tabs>
        <w:ind w:left="1061" w:hanging="567"/>
      </w:pPr>
      <w:bookmarkStart w:id="33" w:name="_Toc260816565"/>
      <w:r w:rsidRPr="00D713BC">
        <w:t>Profil</w:t>
      </w:r>
      <w:bookmarkEnd w:id="33"/>
    </w:p>
    <w:p w14:paraId="6DEA63F0" w14:textId="5FDD9AF0" w:rsidR="00D64922" w:rsidRDefault="00D64922" w:rsidP="00D64922">
      <w:pPr>
        <w:ind w:left="567"/>
      </w:pPr>
      <w:r>
        <w:t>IQ COMPANY</w:t>
      </w:r>
    </w:p>
    <w:p w14:paraId="18285F52" w14:textId="0317B758" w:rsidR="00D64922" w:rsidRDefault="00D64922" w:rsidP="00D64922">
      <w:pPr>
        <w:ind w:left="567"/>
      </w:pPr>
      <w:r>
        <w:t>Am Klingenweg 12</w:t>
      </w:r>
    </w:p>
    <w:p w14:paraId="538DD456" w14:textId="44F0E194" w:rsidR="00D64922" w:rsidRDefault="00D64922" w:rsidP="00D64922">
      <w:pPr>
        <w:ind w:left="567"/>
      </w:pPr>
      <w:r>
        <w:t xml:space="preserve">D.65396 </w:t>
      </w:r>
      <w:proofErr w:type="spellStart"/>
      <w:r>
        <w:t>Walluf</w:t>
      </w:r>
      <w:proofErr w:type="spellEnd"/>
    </w:p>
    <w:p w14:paraId="680AC5A7" w14:textId="02ACF90B" w:rsidR="00D64922" w:rsidRDefault="001D4195" w:rsidP="00201547">
      <w:pPr>
        <w:ind w:left="567"/>
      </w:pPr>
      <w:hyperlink r:id="rId13" w:history="1">
        <w:r w:rsidR="00D64922" w:rsidRPr="00B41166">
          <w:rPr>
            <w:rStyle w:val="Hyperlink"/>
            <w:rFonts w:ascii="Credit Suisse Type Light" w:hAnsi="Credit Suisse Type Light"/>
          </w:rPr>
          <w:t>www.iq-company.com</w:t>
        </w:r>
      </w:hyperlink>
    </w:p>
    <w:p w14:paraId="57F4EEA6" w14:textId="77777777" w:rsidR="00232858" w:rsidRDefault="00232858" w:rsidP="002E650D">
      <w:pPr>
        <w:pStyle w:val="Heading3"/>
        <w:tabs>
          <w:tab w:val="clear" w:pos="2160"/>
          <w:tab w:val="num" w:pos="1203"/>
        </w:tabs>
        <w:ind w:left="1061" w:hanging="567"/>
      </w:pPr>
      <w:bookmarkStart w:id="34" w:name="_Toc260816566"/>
      <w:r w:rsidRPr="00D713BC">
        <w:t>Zielmärkte</w:t>
      </w:r>
      <w:bookmarkEnd w:id="34"/>
    </w:p>
    <w:p w14:paraId="1F0F8E7B" w14:textId="32D9C44D" w:rsidR="00201547" w:rsidRPr="00201547" w:rsidRDefault="00201547" w:rsidP="00201547">
      <w:pPr>
        <w:ind w:left="567"/>
      </w:pPr>
      <w:r>
        <w:t>Sporttaucher (B2C), Tauchhandel (B2B)</w:t>
      </w:r>
    </w:p>
    <w:p w14:paraId="6A744665" w14:textId="77777777" w:rsidR="00232858" w:rsidRDefault="00232858" w:rsidP="002E650D">
      <w:pPr>
        <w:pStyle w:val="Heading3"/>
        <w:tabs>
          <w:tab w:val="clear" w:pos="2160"/>
          <w:tab w:val="num" w:pos="1203"/>
        </w:tabs>
        <w:ind w:left="1061" w:hanging="567"/>
      </w:pPr>
      <w:bookmarkStart w:id="35" w:name="_Toc260816567"/>
      <w:r w:rsidRPr="00D713BC">
        <w:t>Marktstellung</w:t>
      </w:r>
      <w:bookmarkEnd w:id="35"/>
    </w:p>
    <w:p w14:paraId="674C909E" w14:textId="76D499AE" w:rsidR="00201547" w:rsidRDefault="00201547" w:rsidP="00201547">
      <w:pPr>
        <w:ind w:left="567"/>
      </w:pPr>
      <w:r>
        <w:t>Alleinanbieter</w:t>
      </w:r>
    </w:p>
    <w:p w14:paraId="7F54E4A5" w14:textId="77777777" w:rsidR="00201547" w:rsidRPr="00201547" w:rsidRDefault="00201547" w:rsidP="00201547">
      <w:pPr>
        <w:ind w:left="567"/>
      </w:pPr>
    </w:p>
    <w:p w14:paraId="7072F43E" w14:textId="77777777" w:rsidR="00003ADE" w:rsidRDefault="00003ADE" w:rsidP="002E650D">
      <w:pPr>
        <w:pStyle w:val="Heading1"/>
        <w:tabs>
          <w:tab w:val="clear" w:pos="360"/>
          <w:tab w:val="num" w:pos="3"/>
        </w:tabs>
        <w:ind w:left="0"/>
      </w:pPr>
      <w:bookmarkStart w:id="36" w:name="_Toc260816578"/>
      <w:r w:rsidRPr="00D713BC">
        <w:t>Marketing</w:t>
      </w:r>
      <w:bookmarkEnd w:id="36"/>
    </w:p>
    <w:p w14:paraId="0510D448" w14:textId="77777777" w:rsidR="00A61D51" w:rsidRPr="00A61D51" w:rsidRDefault="00A61D51" w:rsidP="002E650D"/>
    <w:p w14:paraId="71AC750B" w14:textId="77777777" w:rsidR="00232858" w:rsidRPr="00D713BC" w:rsidRDefault="00232858" w:rsidP="002E650D">
      <w:pPr>
        <w:pStyle w:val="Heading2"/>
        <w:tabs>
          <w:tab w:val="clear" w:pos="432"/>
          <w:tab w:val="num" w:pos="435"/>
        </w:tabs>
        <w:ind w:left="431"/>
      </w:pPr>
      <w:bookmarkStart w:id="37" w:name="_Toc260816579"/>
      <w:r w:rsidRPr="00D713BC">
        <w:t>Marketingstrategie</w:t>
      </w:r>
      <w:bookmarkEnd w:id="37"/>
    </w:p>
    <w:p w14:paraId="71F03CF3" w14:textId="77777777" w:rsidR="00F208A6" w:rsidRDefault="00F208A6" w:rsidP="00F208A6">
      <w:pPr>
        <w:ind w:left="455"/>
        <w:jc w:val="both"/>
      </w:pPr>
      <w:r>
        <w:t>Der Sporttaucher wird über eine komplette Produktepalette verfügen, um seine Zugehörigkeit zu seinem Hobby während und ausserhalb der Ausübung identifizieren zu können.</w:t>
      </w:r>
    </w:p>
    <w:p w14:paraId="6769620D" w14:textId="77777777" w:rsidR="00F208A6" w:rsidRDefault="00F208A6" w:rsidP="00F208A6">
      <w:pPr>
        <w:ind w:left="455"/>
        <w:jc w:val="both"/>
      </w:pPr>
    </w:p>
    <w:p w14:paraId="50E36D61" w14:textId="336B3865" w:rsidR="00F208A6" w:rsidRDefault="00E7438F" w:rsidP="00F208A6">
      <w:pPr>
        <w:ind w:left="455"/>
        <w:jc w:val="both"/>
      </w:pPr>
      <w:r>
        <w:t>Um die Firma und die Produkte beim</w:t>
      </w:r>
      <w:r w:rsidR="005F488A">
        <w:t xml:space="preserve"> Zielpublikum bekannt zu machen</w:t>
      </w:r>
      <w:r>
        <w:t xml:space="preserve"> verfügt die </w:t>
      </w:r>
      <w:proofErr w:type="spellStart"/>
      <w:r>
        <w:t>Water</w:t>
      </w:r>
      <w:proofErr w:type="spellEnd"/>
      <w:r>
        <w:t xml:space="preserve"> Sports Fashion Company GmbH über die volle Unterstützung der PADI EMEA,</w:t>
      </w:r>
      <w:r w:rsidR="005F488A">
        <w:t xml:space="preserve"> die vertraglich festgelegt ist:</w:t>
      </w:r>
    </w:p>
    <w:p w14:paraId="416D70CE" w14:textId="2A8C60CD" w:rsidR="00E7438F" w:rsidRDefault="00E7438F" w:rsidP="00E7438F">
      <w:pPr>
        <w:pStyle w:val="ListParagraph"/>
        <w:numPr>
          <w:ilvl w:val="0"/>
          <w:numId w:val="7"/>
        </w:numPr>
        <w:ind w:firstLine="66"/>
        <w:jc w:val="both"/>
      </w:pPr>
      <w:r>
        <w:t>Zugang zu den Datenbanken der PADI EMEA</w:t>
      </w:r>
    </w:p>
    <w:p w14:paraId="21613DCB" w14:textId="190A02C5" w:rsidR="00E7438F" w:rsidRDefault="00E7438F" w:rsidP="00E7438F">
      <w:pPr>
        <w:pStyle w:val="ListParagraph"/>
        <w:numPr>
          <w:ilvl w:val="0"/>
          <w:numId w:val="7"/>
        </w:numPr>
        <w:ind w:firstLine="66"/>
        <w:jc w:val="both"/>
      </w:pPr>
      <w:r>
        <w:t>Zugang zum Intranet der PADI EMEA</w:t>
      </w:r>
    </w:p>
    <w:p w14:paraId="352A89D9" w14:textId="48626AEE" w:rsidR="005F488A" w:rsidRDefault="005F488A" w:rsidP="00E7438F">
      <w:pPr>
        <w:pStyle w:val="ListParagraph"/>
        <w:numPr>
          <w:ilvl w:val="0"/>
          <w:numId w:val="7"/>
        </w:numPr>
        <w:ind w:firstLine="66"/>
        <w:jc w:val="both"/>
      </w:pPr>
      <w:r>
        <w:t xml:space="preserve">Direkte Verbindung des Web Shops über </w:t>
      </w:r>
      <w:hyperlink r:id="rId14" w:history="1">
        <w:r w:rsidRPr="00B41166">
          <w:rPr>
            <w:rStyle w:val="Hyperlink"/>
            <w:rFonts w:ascii="Credit Suisse Type Light" w:hAnsi="Credit Suisse Type Light"/>
          </w:rPr>
          <w:t>www.padi.com</w:t>
        </w:r>
      </w:hyperlink>
    </w:p>
    <w:p w14:paraId="0FC1F5F5" w14:textId="2A2A5FB6" w:rsidR="005F488A" w:rsidRDefault="005F488A" w:rsidP="00E7438F">
      <w:pPr>
        <w:pStyle w:val="ListParagraph"/>
        <w:numPr>
          <w:ilvl w:val="0"/>
          <w:numId w:val="7"/>
        </w:numPr>
        <w:ind w:firstLine="66"/>
        <w:jc w:val="both"/>
      </w:pPr>
      <w:r>
        <w:t>Showroom am Hauptsitz von PADI EMEA</w:t>
      </w:r>
    </w:p>
    <w:p w14:paraId="666A59F5" w14:textId="16CF147B" w:rsidR="00E7438F" w:rsidRDefault="00E7438F" w:rsidP="005F488A">
      <w:pPr>
        <w:pStyle w:val="ListParagraph"/>
        <w:numPr>
          <w:ilvl w:val="0"/>
          <w:numId w:val="7"/>
        </w:numPr>
        <w:tabs>
          <w:tab w:val="clear" w:pos="360"/>
          <w:tab w:val="num" w:pos="709"/>
        </w:tabs>
        <w:ind w:firstLine="66"/>
        <w:jc w:val="both"/>
      </w:pPr>
      <w:r>
        <w:t>Integrierte Promotion bei der Auslieferung aller Ze</w:t>
      </w:r>
      <w:r w:rsidR="002E38C7">
        <w:t>rtifikate der PADI EMEA mittels</w:t>
      </w:r>
      <w:r w:rsidR="002E38C7">
        <w:br/>
      </w:r>
      <w:r w:rsidR="002E38C7">
        <w:tab/>
      </w:r>
      <w:r>
        <w:t>Gutscheine</w:t>
      </w:r>
    </w:p>
    <w:p w14:paraId="197AC406" w14:textId="2B629852" w:rsidR="005F488A" w:rsidRDefault="005F488A" w:rsidP="005F488A">
      <w:pPr>
        <w:pStyle w:val="ListParagraph"/>
        <w:numPr>
          <w:ilvl w:val="0"/>
          <w:numId w:val="7"/>
        </w:numPr>
        <w:tabs>
          <w:tab w:val="clear" w:pos="360"/>
          <w:tab w:val="num" w:pos="709"/>
        </w:tabs>
        <w:ind w:firstLine="66"/>
        <w:jc w:val="both"/>
      </w:pPr>
      <w:r>
        <w:t>Promotion über den Aussendienst von PADI EMEA</w:t>
      </w:r>
    </w:p>
    <w:p w14:paraId="3735FFC2" w14:textId="706D88EB" w:rsidR="005F488A" w:rsidRDefault="005F488A" w:rsidP="005F488A">
      <w:pPr>
        <w:pStyle w:val="ListParagraph"/>
        <w:numPr>
          <w:ilvl w:val="0"/>
          <w:numId w:val="7"/>
        </w:numPr>
        <w:tabs>
          <w:tab w:val="clear" w:pos="360"/>
          <w:tab w:val="num" w:pos="709"/>
        </w:tabs>
        <w:ind w:firstLine="66"/>
        <w:jc w:val="both"/>
      </w:pPr>
      <w:r>
        <w:t>Promotion am PADI EMEA Stand an allen Tauchausstellung</w:t>
      </w:r>
    </w:p>
    <w:p w14:paraId="335F5056" w14:textId="77777777" w:rsidR="005F488A" w:rsidRDefault="005F488A" w:rsidP="002E38C7">
      <w:pPr>
        <w:tabs>
          <w:tab w:val="num" w:pos="709"/>
        </w:tabs>
        <w:ind w:left="2127"/>
      </w:pPr>
    </w:p>
    <w:p w14:paraId="48F9B198" w14:textId="77777777" w:rsidR="002F6E93" w:rsidRDefault="002F6E93" w:rsidP="002E38C7">
      <w:pPr>
        <w:widowControl w:val="0"/>
        <w:autoSpaceDE w:val="0"/>
        <w:autoSpaceDN w:val="0"/>
        <w:adjustRightInd w:val="0"/>
        <w:spacing w:line="240" w:lineRule="auto"/>
        <w:ind w:left="426"/>
        <w:jc w:val="both"/>
      </w:pPr>
    </w:p>
    <w:p w14:paraId="0F55DAF1" w14:textId="531DB81D" w:rsidR="002E38C7" w:rsidRDefault="002E38C7" w:rsidP="002E38C7">
      <w:pPr>
        <w:tabs>
          <w:tab w:val="num" w:pos="709"/>
        </w:tabs>
      </w:pPr>
      <w:r>
        <w:rPr>
          <w:rFonts w:ascii="Arial" w:hAnsi="Arial" w:cs="Arial"/>
          <w:noProof/>
          <w:lang w:val="en-US" w:eastAsia="en-US"/>
        </w:rPr>
        <mc:AlternateContent>
          <mc:Choice Requires="wpg">
            <w:drawing>
              <wp:inline distT="0" distB="0" distL="0" distR="0" wp14:anchorId="6A17ACC8" wp14:editId="0C3EB9CE">
                <wp:extent cx="6119495" cy="3042920"/>
                <wp:effectExtent l="0" t="0" r="0" b="5080"/>
                <wp:docPr id="73" name="Group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119495" cy="3042920"/>
                          <a:chOff x="1761" y="5117"/>
                          <a:chExt cx="8208" cy="8220"/>
                        </a:xfrm>
                      </wpg:grpSpPr>
                      <wps:wsp>
                        <wps:cNvPr id="74" name="AutoShape 147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761" y="5117"/>
                            <a:ext cx="8208" cy="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_s1186"/>
                        <wps:cNvCnPr/>
                        <wps:spPr bwMode="auto">
                          <a:xfrm flipV="1">
                            <a:off x="5865" y="7276"/>
                            <a:ext cx="0" cy="97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_s1185"/>
                        <wps:cNvSpPr>
                          <a:spLocks noChangeArrowheads="1"/>
                        </wps:cNvSpPr>
                        <wps:spPr bwMode="auto">
                          <a:xfrm>
                            <a:off x="4891" y="5328"/>
                            <a:ext cx="1949" cy="1949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497AE" w14:textId="77777777" w:rsidR="00A966E6" w:rsidRDefault="00A966E6" w:rsidP="002E38C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PADI EMEA</w:t>
                              </w:r>
                            </w:p>
                            <w:p w14:paraId="69B23B6D" w14:textId="03DBCCD9" w:rsidR="00A966E6" w:rsidRPr="004D4CCB" w:rsidRDefault="00A966E6" w:rsidP="002E38C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Datenbank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7" name="_s1184"/>
                        <wps:cNvCnPr/>
                        <wps:spPr bwMode="auto">
                          <a:xfrm flipV="1">
                            <a:off x="6626" y="8010"/>
                            <a:ext cx="764" cy="60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_s1183"/>
                        <wps:cNvSpPr>
                          <a:spLocks noChangeArrowheads="1"/>
                        </wps:cNvSpPr>
                        <wps:spPr bwMode="auto">
                          <a:xfrm>
                            <a:off x="7177" y="6429"/>
                            <a:ext cx="1949" cy="1949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6662A3" w14:textId="77777777" w:rsidR="00A966E6" w:rsidRDefault="00A966E6" w:rsidP="002E38C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PADI EMEA</w:t>
                              </w:r>
                            </w:p>
                            <w:p w14:paraId="3E3EDAB3" w14:textId="54469C2F" w:rsidR="00A966E6" w:rsidRPr="0093195B" w:rsidRDefault="00A966E6" w:rsidP="002E38C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Webpage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9" name="_s1182"/>
                        <wps:cNvCnPr/>
                        <wps:spPr bwMode="auto">
                          <a:xfrm>
                            <a:off x="6814" y="9442"/>
                            <a:ext cx="953" cy="2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_s1181"/>
                        <wps:cNvSpPr>
                          <a:spLocks noChangeArrowheads="1"/>
                        </wps:cNvSpPr>
                        <wps:spPr bwMode="auto">
                          <a:xfrm>
                            <a:off x="7742" y="8903"/>
                            <a:ext cx="1949" cy="1949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030758" w14:textId="7C4DEEF3" w:rsidR="00A966E6" w:rsidRDefault="00A966E6" w:rsidP="002E38C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PADI EMEA Gutscheine</w:t>
                              </w:r>
                            </w:p>
                            <w:p w14:paraId="6CA96A6E" w14:textId="5567F599" w:rsidR="00A966E6" w:rsidRPr="0093195B" w:rsidRDefault="00A966E6" w:rsidP="002E38C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1" name="_s1180"/>
                        <wps:cNvCnPr/>
                        <wps:spPr bwMode="auto">
                          <a:xfrm>
                            <a:off x="6288" y="10103"/>
                            <a:ext cx="424" cy="88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_s1179"/>
                        <wps:cNvSpPr>
                          <a:spLocks noChangeArrowheads="1"/>
                        </wps:cNvSpPr>
                        <wps:spPr bwMode="auto">
                          <a:xfrm>
                            <a:off x="6160" y="10887"/>
                            <a:ext cx="2123" cy="1949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621DB" w14:textId="3E871429" w:rsidR="00A966E6" w:rsidRPr="002F6E93" w:rsidRDefault="00A966E6" w:rsidP="002E38C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2F6E93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de-DE"/>
                                </w:rPr>
                                <w:t>PADI EMEA Aus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de-DE"/>
                                </w:rPr>
                                <w:t>s</w:t>
                              </w:r>
                              <w:r w:rsidRPr="002F6E93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de-DE"/>
                                </w:rPr>
                                <w:t>tellungen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3" name="_s1172"/>
                        <wps:cNvCnPr/>
                        <wps:spPr bwMode="auto">
                          <a:xfrm flipH="1">
                            <a:off x="5019" y="10103"/>
                            <a:ext cx="424" cy="88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_s1171"/>
                        <wps:cNvSpPr>
                          <a:spLocks noChangeArrowheads="1"/>
                        </wps:cNvSpPr>
                        <wps:spPr bwMode="auto">
                          <a:xfrm>
                            <a:off x="3622" y="10887"/>
                            <a:ext cx="1949" cy="1949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58ACF5" w14:textId="2DA179C5" w:rsidR="00A966E6" w:rsidRPr="002F6E93" w:rsidRDefault="00A966E6" w:rsidP="002F6E9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0"/>
                                  <w:lang w:val="de-DE"/>
                                </w:rPr>
                              </w:pPr>
                              <w:r w:rsidRPr="002F6E93">
                                <w:rPr>
                                  <w:rFonts w:ascii="Arial" w:hAnsi="Arial" w:cs="Arial"/>
                                  <w:b/>
                                  <w:sz w:val="24"/>
                                  <w:szCs w:val="20"/>
                                  <w:lang w:val="de-DE"/>
                                </w:rPr>
                                <w:t xml:space="preserve">PADI EMEA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0"/>
                                  <w:lang w:val="de-DE"/>
                                </w:rPr>
                                <w:t>Aussendienst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5" name="_s1170"/>
                        <wps:cNvCnPr/>
                        <wps:spPr bwMode="auto">
                          <a:xfrm flipH="1">
                            <a:off x="3963" y="9443"/>
                            <a:ext cx="954" cy="2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_s1169"/>
                        <wps:cNvSpPr>
                          <a:spLocks noChangeArrowheads="1"/>
                        </wps:cNvSpPr>
                        <wps:spPr bwMode="auto">
                          <a:xfrm>
                            <a:off x="2040" y="8903"/>
                            <a:ext cx="1949" cy="1949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D8476E" w14:textId="77777777" w:rsidR="00A966E6" w:rsidRDefault="00A966E6" w:rsidP="002E38C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PADI EMEA</w:t>
                              </w:r>
                            </w:p>
                            <w:p w14:paraId="3869F8DC" w14:textId="4C54C980" w:rsidR="00A966E6" w:rsidRPr="002E38C7" w:rsidRDefault="00A966E6" w:rsidP="002E38C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Showroom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7" name="_s1168"/>
                        <wps:cNvCnPr/>
                        <wps:spPr bwMode="auto">
                          <a:xfrm flipH="1" flipV="1">
                            <a:off x="4339" y="8010"/>
                            <a:ext cx="766" cy="6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_s1167"/>
                        <wps:cNvSpPr>
                          <a:spLocks noChangeArrowheads="1"/>
                        </wps:cNvSpPr>
                        <wps:spPr bwMode="auto">
                          <a:xfrm>
                            <a:off x="2605" y="6429"/>
                            <a:ext cx="1949" cy="1949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94FDE" w14:textId="77777777" w:rsidR="00A966E6" w:rsidRDefault="00A966E6" w:rsidP="002E38C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PADI EMEA</w:t>
                              </w:r>
                            </w:p>
                            <w:p w14:paraId="53499BBE" w14:textId="38A13278" w:rsidR="00A966E6" w:rsidRDefault="00A966E6" w:rsidP="002E38C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0"/>
                                  <w:lang w:val="en-GB"/>
                                </w:rPr>
                                <w:t>Intranet</w:t>
                              </w:r>
                            </w:p>
                            <w:p w14:paraId="635CE3B3" w14:textId="77777777" w:rsidR="00A966E6" w:rsidRPr="007F48E0" w:rsidRDefault="00A966E6" w:rsidP="002E38C7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9" name="_s1166"/>
                        <wps:cNvSpPr>
                          <a:spLocks noChangeArrowheads="1"/>
                        </wps:cNvSpPr>
                        <wps:spPr bwMode="auto">
                          <a:xfrm>
                            <a:off x="4891" y="8253"/>
                            <a:ext cx="1949" cy="1949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2A168" w14:textId="4E0D8A11" w:rsidR="00A966E6" w:rsidRPr="0093195B" w:rsidRDefault="00A966E6" w:rsidP="002E38C7">
                              <w:pP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  <w:t>Taucher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6" o:spid="_x0000_s1054" style="width:481.85pt;height:239.6pt;mso-position-horizontal-relative:char;mso-position-vertical-relative:line" coordorigin="1761,5117" coordsize="8208,82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">
                <o:lock v:ext="edit" aspectratio="t"/>
                <v:rect id="AutoShape 147" o:spid="_x0000_s1055" style="position:absolute;left:1761;top:5117;width:8208;height:8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6BS8xAAA&#10;ANsAAAAPAAAAZHJzL2Rvd25yZXYueG1sRI9Ba8JAFITvBf/D8gQvohulVEldRQQxSEGM1vMj+5qE&#10;Zt/G7Jqk/75bEHocZuYbZrXpTSVaalxpWcFsGoEgzqwuOVdwvewnSxDOI2usLJOCH3KwWQ9eVhhr&#10;2/GZ2tTnIkDYxaig8L6OpXRZQQbd1NbEwfuyjUEfZJNL3WAX4KaS8yh6kwZLDgsF1rQrKPtOH0ZB&#10;l53a2+XjIE/jW2L5ntx36edRqdGw376D8NT7//CznWgFi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egUvMQAAADbAAAADwAAAAAAAAAAAAAAAACXAgAAZHJzL2Rv&#10;d25yZXYueG1sUEsFBgAAAAAEAAQA9QAAAIgDAAAAAA==&#10;" filled="f" stroked="f">
                  <o:lock v:ext="edit" aspectratio="t" text="t"/>
                </v:rect>
                <v:line id="_s1186" o:spid="_x0000_s1056" style="position:absolute;flip:y;visibility:visible;mso-wrap-style:square" from="5865,7276" to="5865,82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J8teMcAAADbAAAADwAAAGRycy9kb3ducmV2LnhtbESPQWvCQBCF74X+h2UKvYjZtKiRNKuI&#10;rVZBBLWHHqfZMQlmZ0N2q/HfuwWhx8eb97152bQztThT6yrLCl6iGARxbnXFhYKvw6I/BuE8ssba&#10;Mim4koPp5PEhw1TbC+/ovPeFCBB2KSoovW9SKV1ekkEX2YY4eEfbGvRBtoXULV4C3NTyNY5H0mDF&#10;oaHEhuYl5af9rwlvvA8O6+vP5zLZfszzzXE96MWrb6Wen7rZGwhPnf8/vqdXWkEyhL8tAQBycg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Any14xwAAANsAAAAPAAAAAAAA&#10;AAAAAAAAAKECAABkcnMvZG93bnJldi54bWxQSwUGAAAAAAQABAD5AAAAlQMAAAAA&#10;" strokeweight="2.25pt"/>
                <v:oval id="_s1185" o:spid="_x0000_s1057" style="position:absolute;left:4891;top:5328;width:1949;height:194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Uf9jwgAA&#10;ANsAAAAPAAAAZHJzL2Rvd25yZXYueG1sRI9Bi8IwFITvgv8hPMHbNnUFlWoUEYTFi9gVvT6bZ1ts&#10;XmoTbd1fv1lY8DjMzDfMYtWZSjypcaVlBaMoBkGcWV1yruD4vf2YgXAeWWNlmRS8yMFq2e8tMNG2&#10;5QM9U5+LAGGXoILC+zqR0mUFGXSRrYmDd7WNQR9kk0vdYBvgppKfcTyRBksOCwXWtCkou6UPo8CZ&#10;+kzk28NpnE5vP/f7dnfZV0oNB916DsJT59/h//aXVjCdwN+X8APk8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R/2PCAAAA2wAAAA8AAAAAAAAAAAAAAAAAlwIAAGRycy9kb3du&#10;cmV2LnhtbFBLBQYAAAAABAAEAPUAAACGAwAAAAA=&#10;" fillcolor="#bbe0e3">
                  <v:textbox inset="0,0,0,0">
                    <w:txbxContent>
                      <w:p w14:paraId="512497AE" w14:textId="77777777" w:rsidR="005B5961" w:rsidRDefault="005B5961" w:rsidP="002E38C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PADI EMEA</w:t>
                        </w:r>
                      </w:p>
                      <w:p w14:paraId="69B23B6D" w14:textId="03DBCCD9" w:rsidR="005B5961" w:rsidRPr="004D4CCB" w:rsidRDefault="005B5961" w:rsidP="002E38C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Datenbank</w:t>
                        </w:r>
                      </w:p>
                    </w:txbxContent>
                  </v:textbox>
                </v:oval>
                <v:line id="_s1184" o:spid="_x0000_s1058" style="position:absolute;flip:y;visibility:visible;mso-wrap-style:square" from="6626,8010" to="7390,86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wEWlMYAAADbAAAADwAAAGRycy9kb3ducmV2LnhtbESPQWvCQBCF70L/wzKFXkQ3ihiJrlLU&#10;tgpSaPTgccyOSWh2NmS3Gv99VxA8Pt68782bLVpTiQs1rrSsYNCPQBBnVpecKzjsP3oTEM4ja6ws&#10;k4IbOVjMXzozTLS98g9dUp+LAGGXoILC+zqR0mUFGXR9WxMH72wbgz7IJpe6wWuAm0oOo2gsDZYc&#10;GgqsaVlQ9pv+mfDGarTf3k5fn/H3epntzttRN9oclXp7bd+nIDy1/nn8SG+0gjiG+5YAADn/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8BFpTGAAAA2wAAAA8AAAAAAAAA&#10;AAAAAAAAoQIAAGRycy9kb3ducmV2LnhtbFBLBQYAAAAABAAEAPkAAACUAwAAAAA=&#10;" strokeweight="2.25pt"/>
                <v:oval id="_s1183" o:spid="_x0000_s1059" style="position:absolute;left:7177;top:6429;width:1949;height:194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s6KvwAA&#10;ANsAAAAPAAAAZHJzL2Rvd25yZXYueG1sRE9Ni8IwEL0v+B/CCN7W1BVUqlFEEBYvYhW9js3YFptJ&#10;baKt/npzEDw+3vds0ZpSPKh2hWUFg34Egji1uuBMwWG//p2AcB5ZY2mZFDzJwWLe+ZlhrG3DO3ok&#10;PhMhhF2MCnLvq1hKl+Zk0PVtRRy4i60N+gDrTOoamxBuSvkXRSNpsODQkGNFq5zSa3I3CpypTkS+&#10;2R2Hyfj6ut3Wm/O2VKrXbZdTEJ5a/xV/3P9awTiMDV/CD5Dz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aCzoq/AAAA2wAAAA8AAAAAAAAAAAAAAAAAlwIAAGRycy9kb3ducmV2&#10;LnhtbFBLBQYAAAAABAAEAPUAAACDAwAAAAA=&#10;" fillcolor="#bbe0e3">
                  <v:textbox inset="0,0,0,0">
                    <w:txbxContent>
                      <w:p w14:paraId="4E6662A3" w14:textId="77777777" w:rsidR="005B5961" w:rsidRDefault="005B5961" w:rsidP="002E38C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PADI EMEA</w:t>
                        </w:r>
                      </w:p>
                      <w:p w14:paraId="3E3EDAB3" w14:textId="54469C2F" w:rsidR="005B5961" w:rsidRPr="0093195B" w:rsidRDefault="005B5961" w:rsidP="002E38C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Webpage</w:t>
                        </w:r>
                      </w:p>
                    </w:txbxContent>
                  </v:textbox>
                </v:oval>
                <v:line id="_s1182" o:spid="_x0000_s1060" style="position:absolute;visibility:visible;mso-wrap-style:square" from="6814,9442" to="7767,9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VrSdsQAAADbAAAADwAAAGRycy9kb3ducmV2LnhtbESPQWvCQBSE7wX/w/KE3urGEtoaXUWE&#10;Qg7pwVj0+sg+s8Hs25jdJum/7xYKPQ4z8w2z2U22FQP1vnGsYLlIQBBXTjdcK/g8vT+9gfABWWPr&#10;mBR8k4fddvawwUy7kY80lKEWEcI+QwUmhC6T0leGLPqF64ijd3W9xRBlX0vd4xjhtpXPSfIiLTYc&#10;Fwx2dDBU3covqyD9yI2+TIUvjkl+puaeHu6lU+pxPu3XIAJN4T/81861gtcV/H6JP0Bu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WtJ2xAAAANsAAAAPAAAAAAAAAAAA&#10;AAAAAKECAABkcnMvZG93bnJldi54bWxQSwUGAAAAAAQABAD5AAAAkgMAAAAA&#10;" strokeweight="2.25pt"/>
                <v:oval id="_s1181" o:spid="_x0000_s1061" style="position:absolute;left:7742;top:8903;width:1949;height:194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IbKrwAAA&#10;ANsAAAAPAAAAZHJzL2Rvd25yZXYueG1sRE9Ni8IwEL0L+x/CLHjT1F1QqcYiC4LsRaziXmebsS1t&#10;JrWJtvrrzUHw+Hjfy6Q3tbhR60rLCibjCARxZnXJuYLjYTOag3AeWWNtmRTcyUGy+hgsMda24z3d&#10;Up+LEMIuRgWF900spcsKMujGtiEO3Nm2Bn2AbS51i10IN7X8iqKpNFhyaCiwoZ+Csiq9GgXONH9E&#10;vtufvtNZ9bhcNr//u1qp4We/XoDw1Pu3+OXeagXzsD58CT9Ar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IbKrwAAAANsAAAAPAAAAAAAAAAAAAAAAAJcCAABkcnMvZG93bnJl&#10;di54bWxQSwUGAAAAAAQABAD1AAAAhAMAAAAA&#10;" fillcolor="#bbe0e3">
                  <v:textbox inset="0,0,0,0">
                    <w:txbxContent>
                      <w:p w14:paraId="36030758" w14:textId="7C4DEEF3" w:rsidR="005B5961" w:rsidRDefault="005B5961" w:rsidP="002E38C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PADI EMEA Gutscheine</w:t>
                        </w:r>
                      </w:p>
                      <w:p w14:paraId="6CA96A6E" w14:textId="5567F599" w:rsidR="005B5961" w:rsidRPr="0093195B" w:rsidRDefault="005B5961" w:rsidP="002E38C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line id="_s1180" o:spid="_x0000_s1062" style="position:absolute;visibility:visible;mso-wrap-style:square" from="6288,10103" to="6712,109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vmuV8EAAADbAAAADwAAAGRycy9kb3ducmV2LnhtbESPQYvCMBSE7wv+h/AEb2uqyCLVKCII&#10;PejBKnp9NM+m2LzUJmr992ZB8DjMzDfMfNnZWjyo9ZVjBaNhAoK4cLriUsHxsPmdgvABWWPtmBS8&#10;yMNy0fuZY6rdk/f0yEMpIoR9igpMCE0qpS8MWfRD1xBH7+JaiyHKtpS6xWeE21qOk+RPWqw4Lhhs&#10;aG2ouOZ3q2Cyy4w+d1u/3SfZiarbZH3LnVKDfreagQjUhW/40860gukI/r/EHyAX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S+a5XwQAAANsAAAAPAAAAAAAAAAAAAAAA&#10;AKECAABkcnMvZG93bnJldi54bWxQSwUGAAAAAAQABAD5AAAAjwMAAAAA&#10;" strokeweight="2.25pt"/>
                <v:oval id="_s1179" o:spid="_x0000_s1063" style="position:absolute;left:6160;top:10887;width:2123;height:194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v4lHxAAA&#10;ANsAAAAPAAAAZHJzL2Rvd25yZXYueG1sRI9Ba8JAFITvBf/D8gRvumkElegaSkEoXiRpaa+v2WcS&#10;zL6N2TWJ/vpuodDjMDPfMLt0NI3oqXO1ZQXPiwgEcWF1zaWCj/fDfAPCeWSNjWVScCcH6X7ytMNE&#10;24Ez6nNfigBhl6CCyvs2kdIVFRl0C9sSB+9sO4M+yK6UusMhwE0j4yhaSYM1h4UKW3qtqLjkN6PA&#10;mfaLyA/Z5zJfXx7X6+H4fWqUmk3Hly0IT6P/D/+137SCTQy/X8IPkP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r+JR8QAAADbAAAADwAAAAAAAAAAAAAAAACXAgAAZHJzL2Rv&#10;d25yZXYueG1sUEsFBgAAAAAEAAQA9QAAAIgDAAAAAA==&#10;" fillcolor="#bbe0e3">
                  <v:textbox inset="0,0,0,0">
                    <w:txbxContent>
                      <w:p w14:paraId="2FC621DB" w14:textId="3E871429" w:rsidR="005B5961" w:rsidRPr="002F6E93" w:rsidRDefault="005B5961" w:rsidP="002E38C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de-DE"/>
                          </w:rPr>
                        </w:pPr>
                        <w:r w:rsidRPr="002F6E93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de-DE"/>
                          </w:rPr>
                          <w:t>PADI EMEA Aus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de-DE"/>
                          </w:rPr>
                          <w:t>s</w:t>
                        </w:r>
                        <w:r w:rsidRPr="002F6E93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de-DE"/>
                          </w:rPr>
                          <w:t>tellungen</w:t>
                        </w:r>
                      </w:p>
                    </w:txbxContent>
                  </v:textbox>
                </v:oval>
                <v:line id="_s1172" o:spid="_x0000_s1064" style="position:absolute;flip:x;visibility:visible;mso-wrap-style:square" from="5019,10103" to="5443,109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e9gsMcAAADbAAAADwAAAGRycy9kb3ducmV2LnhtbESPW2vCQBCF3wv9D8sUfCl14wUboquI&#10;typIoeqDj2N2TILZ2ZBdNf77rlDo4+HM+c6c0aQxpbhR7QrLCjrtCARxanXBmYLDfvkRg3AeWWNp&#10;mRQ8yMFk/PoywkTbO//QbeczESDsElSQe18lUro0J4OubSvi4J1tbdAHWWdS13gPcFPKbhQNpMGC&#10;Q0OOFc1ySi+7qwlvzPv7zeP0tfr8XszS7XnTf4/WR6Vab810CMJT4/+P/9JrrSDuwXNLAIAc/w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V72CwxwAAANsAAAAPAAAAAAAA&#10;AAAAAAAAAKECAABkcnMvZG93bnJldi54bWxQSwUGAAAAAAQABAD5AAAAlQMAAAAA&#10;" strokeweight="2.25pt"/>
                <v:oval id="_s1171" o:spid="_x0000_s1065" style="position:absolute;left:3622;top:10887;width:1949;height:194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GrSowwAA&#10;ANsAAAAPAAAAZHJzL2Rvd25yZXYueG1sRI9Bi8IwFITvC/6H8ARva+oqKtUosiDIXsQqen02z7bY&#10;vNQm2q6/3ggLexxm5htmvmxNKR5Uu8KygkE/AkGcWl1wpuCwX39OQTiPrLG0TAp+ycFy0fmYY6xt&#10;wzt6JD4TAcIuRgW591UspUtzMuj6tiIO3sXWBn2QdSZ1jU2Am1J+RdFYGiw4LORY0XdO6TW5GwXO&#10;VCci3+yOw2Ryfd5u65/ztlSq121XMxCeWv8f/mtvtILpCN5fwg+Qi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GrSowwAAANsAAAAPAAAAAAAAAAAAAAAAAJcCAABkcnMvZG93&#10;bnJldi54bWxQSwUGAAAAAAQABAD1AAAAhwMAAAAA&#10;" fillcolor="#bbe0e3">
                  <v:textbox inset="0,0,0,0">
                    <w:txbxContent>
                      <w:p w14:paraId="5358ACF5" w14:textId="2DA179C5" w:rsidR="005B5961" w:rsidRPr="002F6E93" w:rsidRDefault="005B5961" w:rsidP="002F6E93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0"/>
                            <w:lang w:val="de-DE"/>
                          </w:rPr>
                        </w:pPr>
                        <w:r w:rsidRPr="002F6E93">
                          <w:rPr>
                            <w:rFonts w:ascii="Arial" w:hAnsi="Arial" w:cs="Arial"/>
                            <w:b/>
                            <w:sz w:val="24"/>
                            <w:szCs w:val="20"/>
                            <w:lang w:val="de-DE"/>
                          </w:rPr>
                          <w:t xml:space="preserve">PADI EMEA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4"/>
                            <w:szCs w:val="20"/>
                            <w:lang w:val="de-DE"/>
                          </w:rPr>
                          <w:t>Aussendienst</w:t>
                        </w:r>
                        <w:proofErr w:type="spellEnd"/>
                      </w:p>
                    </w:txbxContent>
                  </v:textbox>
                </v:oval>
                <v:line id="_s1170" o:spid="_x0000_s1066" style="position:absolute;flip:x;visibility:visible;mso-wrap-style:square" from="3963,9443" to="4917,96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UpdX8cAAADbAAAADwAAAGRycy9kb3ducmV2LnhtbESPzWoCQRCE74LvMLSQS9DZBKOycVbE&#10;mKgggppDjp2d3h/c6Vl2Rl3fPiMEPBbV9VXXdNaaSlyocaVlBS+DCARxanXJuYLv42d/AsJ5ZI2V&#10;ZVJwIwezpNuZYqztlfd0OfhcBAi7GBUU3texlC4tyKAb2Jo4eJltDPogm1zqBq8Bbir5GkUjabDk&#10;0FBgTYuC0tPhbMIbH8Pj5va7+hrvlot0m22Gz9H6R6mnXjt/B+Gp9Y/j//RaK5i8wX1LAIBM/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1Sl1fxwAAANsAAAAPAAAAAAAA&#10;AAAAAAAAAKECAABkcnMvZG93bnJldi54bWxQSwUGAAAAAAQABAD5AAAAlQMAAAAA&#10;" strokeweight="2.25pt"/>
                <v:oval id="_s1169" o:spid="_x0000_s1067" style="position:absolute;left:2040;top:8903;width:1949;height:194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hI9ExAAA&#10;ANsAAAAPAAAAZHJzL2Rvd25yZXYueG1sRI9Ba8JAFITvBf/D8gRvddMWbIiuoRQCpRcxFXt9zT6T&#10;YPZtkt0m0V/vCoUeh5n5htmkk2nEQL2rLSt4WkYgiAuray4VHL6yxxiE88gaG8uk4EIO0u3sYYOJ&#10;tiPvach9KQKEXYIKKu/bREpXVGTQLW1LHLyT7Q36IPtS6h7HADeNfI6ilTRYc1iosKX3iopz/msU&#10;ONN+E/lxf3zJX8/Xrss+f3aNUov59LYG4Wny/+G/9odWEK/g/iX8ALm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YSPRMQAAADbAAAADwAAAAAAAAAAAAAAAACXAgAAZHJzL2Rv&#10;d25yZXYueG1sUEsFBgAAAAAEAAQA9QAAAIgDAAAAAA==&#10;" fillcolor="#bbe0e3">
                  <v:textbox inset="0,0,0,0">
                    <w:txbxContent>
                      <w:p w14:paraId="16D8476E" w14:textId="77777777" w:rsidR="005B5961" w:rsidRDefault="005B5961" w:rsidP="002E38C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PADI EMEA</w:t>
                        </w:r>
                      </w:p>
                      <w:p w14:paraId="3869F8DC" w14:textId="4C54C980" w:rsidR="005B5961" w:rsidRPr="002E38C7" w:rsidRDefault="005B5961" w:rsidP="002E38C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Showroom</w:t>
                        </w:r>
                      </w:p>
                    </w:txbxContent>
                  </v:textbox>
                </v:oval>
                <v:line id="_s1168" o:spid="_x0000_s1068" style="position:absolute;flip:x y;visibility:visible;mso-wrap-style:square" from="4339,8010" to="5105,8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88aK8MAAADbAAAADwAAAGRycy9kb3ducmV2LnhtbESPwWrDMBBE74X+g9hCb43cHtrgRA7G&#10;EAi9NHUCyXGxtraxtTJeNXb+PgoUehxm5g2z3syuVxcapfVs4HWRgCKuvG25NnA8bF+WoCQgW+w9&#10;k4ErCWyyx4c1ptZP/E2XMtQqQlhSNNCEMKRaS9WQQ1n4gTh6P350GKIca21HnCLc9fotSd61w5bj&#10;QoMDFQ1VXfnrDHQnOZfnXIrpJEXydfiUeZ9Xxjw/zfkKVKA5/If/2jtrYPkB9y/xB+js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/PGivDAAAA2wAAAA8AAAAAAAAAAAAA&#10;AAAAoQIAAGRycy9kb3ducmV2LnhtbFBLBQYAAAAABAAEAPkAAACRAwAAAAA=&#10;" strokeweight="2.25pt"/>
                <v:oval id="_s1167" o:spid="_x0000_s1069" style="position:absolute;left:2605;top:6429;width:1949;height:194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V76twAAA&#10;ANsAAAAPAAAAZHJzL2Rvd25yZXYueG1sRE9Ni8IwEL0L+x/CLHjT1F1QqcYiC4LsRaziXmebsS1t&#10;JrWJtvrrzUHw+Hjfy6Q3tbhR60rLCibjCARxZnXJuYLjYTOag3AeWWNtmRTcyUGy+hgsMda24z3d&#10;Up+LEMIuRgWF900spcsKMujGtiEO3Nm2Bn2AbS51i10IN7X8iqKpNFhyaCiwoZ+Csiq9GgXONH9E&#10;vtufvtNZ9bhcNr//u1qp4We/XoDw1Pu3+OXeagXzMDZ8CT9Ar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V76twAAAANsAAAAPAAAAAAAAAAAAAAAAAJcCAABkcnMvZG93bnJl&#10;di54bWxQSwUGAAAAAAQABAD1AAAAhAMAAAAA&#10;" fillcolor="#bbe0e3">
                  <v:textbox inset="0,0,0,0">
                    <w:txbxContent>
                      <w:p w14:paraId="06194FDE" w14:textId="77777777" w:rsidR="005B5961" w:rsidRDefault="005B5961" w:rsidP="002E38C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PADI EMEA</w:t>
                        </w:r>
                      </w:p>
                      <w:p w14:paraId="53499BBE" w14:textId="38A13278" w:rsidR="005B5961" w:rsidRDefault="005B5961" w:rsidP="002E38C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0"/>
                            <w:lang w:val="en-GB"/>
                          </w:rPr>
                          <w:t>Intranet</w:t>
                        </w:r>
                      </w:p>
                      <w:p w14:paraId="635CE3B3" w14:textId="77777777" w:rsidR="005B5961" w:rsidRPr="007F48E0" w:rsidRDefault="005B5961" w:rsidP="002E38C7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0"/>
                          </w:rPr>
                        </w:pPr>
                      </w:p>
                    </w:txbxContent>
                  </v:textbox>
                </v:oval>
                <v:oval id="_s1166" o:spid="_x0000_s1070" style="position:absolute;left:4891;top:8253;width:1949;height:194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Gxs2wwAA&#10;ANsAAAAPAAAAZHJzL2Rvd25yZXYueG1sRI9Pi8IwFMTvC36H8ARva+oK/qlGkQVB9iJW0euzebbF&#10;5qU20Xb99EZY2OMwM79h5svWlOJBtSssKxj0IxDEqdUFZwoO+/XnBITzyBpLy6TglxwsF52POcba&#10;NryjR+IzESDsYlSQe1/FUro0J4Oubyvi4F1sbdAHWWdS19gEuCnlVxSNpMGCw0KOFX3nlF6Tu1Hg&#10;THUi8s3uOEzG1+fttv45b0ulet12NQPhqfX/4b/2RiuYTOH9JfwAuX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Gxs2wwAAANsAAAAPAAAAAAAAAAAAAAAAAJcCAABkcnMvZG93&#10;bnJldi54bWxQSwUGAAAAAAQABAD1AAAAhwMAAAAA&#10;" fillcolor="#bbe0e3">
                  <v:textbox inset="0,0,0,0">
                    <w:txbxContent>
                      <w:p w14:paraId="4ED2A168" w14:textId="4E0D8A11" w:rsidR="005B5961" w:rsidRPr="0093195B" w:rsidRDefault="005B5961" w:rsidP="002E38C7">
                        <w:pPr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  <w:t>Taucher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6D585BE3" w14:textId="77777777" w:rsidR="002E38C7" w:rsidRDefault="002E38C7" w:rsidP="005F488A">
      <w:pPr>
        <w:tabs>
          <w:tab w:val="num" w:pos="709"/>
        </w:tabs>
        <w:jc w:val="both"/>
      </w:pPr>
    </w:p>
    <w:p w14:paraId="71CA1610" w14:textId="77777777" w:rsidR="002E38C7" w:rsidRDefault="002E38C7" w:rsidP="005F488A">
      <w:pPr>
        <w:tabs>
          <w:tab w:val="num" w:pos="709"/>
        </w:tabs>
        <w:jc w:val="both"/>
      </w:pPr>
    </w:p>
    <w:p w14:paraId="71ED7AA6" w14:textId="5397915B" w:rsidR="002F6E93" w:rsidRDefault="002F6E93" w:rsidP="002F6E93">
      <w:pPr>
        <w:widowControl w:val="0"/>
        <w:autoSpaceDE w:val="0"/>
        <w:autoSpaceDN w:val="0"/>
        <w:adjustRightInd w:val="0"/>
        <w:spacing w:line="240" w:lineRule="auto"/>
        <w:ind w:left="426"/>
        <w:jc w:val="both"/>
      </w:pPr>
      <w:r>
        <w:t>B2C und B2B werden parallel laufen. Die Kommunikation zum Endkunden (B2C</w:t>
      </w:r>
      <w:proofErr w:type="gramStart"/>
      <w:r>
        <w:t>) wird</w:t>
      </w:r>
      <w:proofErr w:type="gramEnd"/>
      <w:r>
        <w:t xml:space="preserve"> hautsächlich über die hier oben erwähnten erfolgen. Dadurch wird die Nachfrage b</w:t>
      </w:r>
      <w:r w:rsidR="00463A5E">
        <w:t xml:space="preserve">eim Endverbraucher gestärkt so </w:t>
      </w:r>
      <w:r>
        <w:t xml:space="preserve">dass das B2B Modell gefördert wird. B2B wird ausschliesslich eine Sache der </w:t>
      </w:r>
      <w:proofErr w:type="spellStart"/>
      <w:r>
        <w:t>Water</w:t>
      </w:r>
      <w:proofErr w:type="spellEnd"/>
      <w:r>
        <w:t xml:space="preserve"> Sports Fashion Company GmbH sein.</w:t>
      </w:r>
    </w:p>
    <w:p w14:paraId="70BD54BA" w14:textId="77777777" w:rsidR="002E38C7" w:rsidRDefault="002E38C7" w:rsidP="005F488A">
      <w:pPr>
        <w:tabs>
          <w:tab w:val="num" w:pos="709"/>
        </w:tabs>
        <w:jc w:val="both"/>
      </w:pPr>
    </w:p>
    <w:p w14:paraId="2A685996" w14:textId="77777777" w:rsidR="002E38C7" w:rsidRDefault="002E38C7" w:rsidP="005F488A">
      <w:pPr>
        <w:tabs>
          <w:tab w:val="num" w:pos="709"/>
        </w:tabs>
        <w:jc w:val="both"/>
      </w:pPr>
    </w:p>
    <w:p w14:paraId="00418645" w14:textId="77777777" w:rsidR="002E38C7" w:rsidRDefault="002E38C7" w:rsidP="005F488A">
      <w:pPr>
        <w:tabs>
          <w:tab w:val="num" w:pos="709"/>
        </w:tabs>
        <w:jc w:val="both"/>
      </w:pPr>
    </w:p>
    <w:p w14:paraId="6CC8B013" w14:textId="77777777" w:rsidR="002E38C7" w:rsidRDefault="002E38C7" w:rsidP="005F488A">
      <w:pPr>
        <w:tabs>
          <w:tab w:val="num" w:pos="709"/>
        </w:tabs>
        <w:jc w:val="both"/>
      </w:pPr>
    </w:p>
    <w:p w14:paraId="1E5CE374" w14:textId="77777777" w:rsidR="001B4024" w:rsidRDefault="001B4024" w:rsidP="009E44F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  <w:color w:val="08425C"/>
          <w:sz w:val="24"/>
          <w:szCs w:val="24"/>
          <w:lang w:val="en-US" w:eastAsia="en-US"/>
        </w:rPr>
      </w:pPr>
      <w:bookmarkStart w:id="38" w:name="_Toc260816580"/>
    </w:p>
    <w:p w14:paraId="4ACC1172" w14:textId="77777777" w:rsidR="00644507" w:rsidRDefault="009E44F0" w:rsidP="009E44F0">
      <w:pPr>
        <w:pStyle w:val="Heading2"/>
        <w:ind w:left="431"/>
      </w:pPr>
      <w:r>
        <w:t>Preis</w:t>
      </w:r>
      <w:r w:rsidR="00644507">
        <w:t>e und Margen</w:t>
      </w:r>
    </w:p>
    <w:bookmarkEnd w:id="38"/>
    <w:p w14:paraId="1F7758BF" w14:textId="1721C6B8" w:rsidR="005B5961" w:rsidRDefault="005B5961" w:rsidP="005B5961">
      <w:r>
        <w:rPr>
          <w:rFonts w:ascii="Arial" w:hAnsi="Arial" w:cs="Arial"/>
          <w:noProof/>
          <w:lang w:val="en-US" w:eastAsia="en-US"/>
        </w:rPr>
        <mc:AlternateContent>
          <mc:Choice Requires="wpg">
            <w:drawing>
              <wp:inline distT="0" distB="0" distL="0" distR="0" wp14:anchorId="6E710B8F" wp14:editId="76163ECA">
                <wp:extent cx="5263515" cy="2954041"/>
                <wp:effectExtent l="0" t="0" r="19685" b="0"/>
                <wp:docPr id="54" name="Group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263515" cy="2954041"/>
                          <a:chOff x="1545" y="4602"/>
                          <a:chExt cx="10437" cy="2149"/>
                        </a:xfrm>
                      </wpg:grpSpPr>
                      <wps:wsp>
                        <wps:cNvPr id="55" name="AutoShape 12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545" y="4602"/>
                            <a:ext cx="10437" cy="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_s1163"/>
                        <wps:cNvCnPr>
                          <a:cxnSpLocks noChangeShapeType="1"/>
                          <a:stCxn id="72" idx="0"/>
                          <a:endCxn id="65" idx="2"/>
                        </wps:cNvCnPr>
                        <wps:spPr bwMode="auto">
                          <a:xfrm rot="16200000" flipV="1">
                            <a:off x="8712" y="3653"/>
                            <a:ext cx="360" cy="40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_s1155"/>
                        <wps:cNvCnPr>
                          <a:cxnSpLocks noChangeShapeType="1"/>
                          <a:stCxn id="68" idx="0"/>
                          <a:endCxn id="65" idx="2"/>
                        </wps:cNvCnPr>
                        <wps:spPr bwMode="auto">
                          <a:xfrm rot="16200000" flipV="1">
                            <a:off x="7515" y="4851"/>
                            <a:ext cx="360" cy="162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_s1153"/>
                        <wps:cNvCnPr>
                          <a:cxnSpLocks noChangeShapeType="1"/>
                          <a:stCxn id="67" idx="0"/>
                          <a:endCxn id="65" idx="2"/>
                        </wps:cNvCnPr>
                        <wps:spPr bwMode="auto">
                          <a:xfrm rot="5400000" flipH="1" flipV="1">
                            <a:off x="6075" y="5036"/>
                            <a:ext cx="360" cy="12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_s1151"/>
                        <wps:cNvCnPr>
                          <a:cxnSpLocks noChangeShapeType="1"/>
                          <a:stCxn id="66" idx="0"/>
                          <a:endCxn id="65" idx="2"/>
                        </wps:cNvCnPr>
                        <wps:spPr bwMode="auto">
                          <a:xfrm rot="5400000" flipH="1" flipV="1">
                            <a:off x="4691" y="3651"/>
                            <a:ext cx="360" cy="402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_s1144"/>
                        <wps:cNvSpPr>
                          <a:spLocks noChangeArrowheads="1"/>
                        </wps:cNvSpPr>
                        <wps:spPr bwMode="auto">
                          <a:xfrm>
                            <a:off x="4956" y="4787"/>
                            <a:ext cx="3853" cy="69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B9285" w14:textId="77777777" w:rsidR="00A966E6" w:rsidRDefault="00A966E6" w:rsidP="005B596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Empfohlener Verkaufspreis</w:t>
                              </w:r>
                            </w:p>
                            <w:p w14:paraId="05D0CD37" w14:textId="77777777" w:rsidR="00A966E6" w:rsidRPr="00DF2A02" w:rsidRDefault="00A966E6" w:rsidP="005B596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100%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6" name="_s1150"/>
                        <wps:cNvSpPr>
                          <a:spLocks noChangeArrowheads="1"/>
                        </wps:cNvSpPr>
                        <wps:spPr bwMode="auto">
                          <a:xfrm>
                            <a:off x="1669" y="5843"/>
                            <a:ext cx="2380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5D62BD" w14:textId="77777777" w:rsidR="00A966E6" w:rsidRPr="005C3285" w:rsidRDefault="00A966E6" w:rsidP="005B596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r w:rsidRPr="005C3285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de-DE"/>
                                </w:rPr>
                                <w:t>PADI EMEA Wiederverkäufer</w:t>
                              </w:r>
                            </w:p>
                            <w:p w14:paraId="37A1C97F" w14:textId="77777777" w:rsidR="00A966E6" w:rsidRPr="005C3285" w:rsidRDefault="00A966E6" w:rsidP="005B596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r w:rsidRPr="005C3285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de-DE"/>
                                </w:rPr>
                                <w:t>50%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" name="_s1152"/>
                        <wps:cNvSpPr>
                          <a:spLocks noChangeArrowheads="1"/>
                        </wps:cNvSpPr>
                        <wps:spPr bwMode="auto">
                          <a:xfrm>
                            <a:off x="4548" y="5843"/>
                            <a:ext cx="2160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BE8FF" w14:textId="77777777" w:rsidR="00A966E6" w:rsidRPr="002B35C8" w:rsidRDefault="00A966E6" w:rsidP="005B596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2B35C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PADI EMEA STAFF</w:t>
                              </w:r>
                            </w:p>
                            <w:p w14:paraId="47E67300" w14:textId="77777777" w:rsidR="00A966E6" w:rsidRPr="002B35C8" w:rsidRDefault="00A966E6" w:rsidP="005B596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DF2A02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50%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" name="_s1154"/>
                        <wps:cNvSpPr>
                          <a:spLocks noChangeArrowheads="1"/>
                        </wps:cNvSpPr>
                        <wps:spPr bwMode="auto">
                          <a:xfrm>
                            <a:off x="7427" y="5843"/>
                            <a:ext cx="2160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6A435" w14:textId="77777777" w:rsidR="00A966E6" w:rsidRPr="001B4024" w:rsidRDefault="00A966E6" w:rsidP="005B596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r w:rsidRPr="001B4024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de-DE"/>
                                </w:rPr>
                                <w:t>PADI EMEA Tauchschulen</w:t>
                              </w:r>
                            </w:p>
                            <w:p w14:paraId="3B6683F5" w14:textId="77777777" w:rsidR="00A966E6" w:rsidRPr="001B4024" w:rsidRDefault="00A966E6" w:rsidP="005B596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r w:rsidRPr="001B4024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de-DE"/>
                                </w:rPr>
                                <w:t>65%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2" name="_s1162"/>
                        <wps:cNvSpPr>
                          <a:spLocks noChangeArrowheads="1"/>
                        </wps:cNvSpPr>
                        <wps:spPr bwMode="auto">
                          <a:xfrm>
                            <a:off x="9823" y="5843"/>
                            <a:ext cx="2159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DA1F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E12DD6" w14:textId="77777777" w:rsidR="00A966E6" w:rsidRPr="001B4024" w:rsidRDefault="00A966E6" w:rsidP="005B596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r w:rsidRPr="001B4024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de-DE"/>
                                </w:rPr>
                                <w:t>PADI EMEA MEMBER</w:t>
                              </w:r>
                            </w:p>
                            <w:p w14:paraId="67A850CB" w14:textId="77777777" w:rsidR="00A966E6" w:rsidRPr="001B4024" w:rsidRDefault="00A966E6" w:rsidP="005B596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r w:rsidRPr="001B4024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de-DE"/>
                                </w:rPr>
                                <w:t>Tauchlehrer</w:t>
                              </w:r>
                            </w:p>
                            <w:p w14:paraId="3F3064B9" w14:textId="77777777" w:rsidR="00A966E6" w:rsidRPr="001B4024" w:rsidRDefault="00A966E6" w:rsidP="005B596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r w:rsidRPr="001B4024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de-DE"/>
                                </w:rPr>
                                <w:t>85%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71" style="width:414.45pt;height:232.6pt;mso-position-horizontal-relative:char;mso-position-vertical-relative:line" coordorigin="1545,4602" coordsize="10437,21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">
                <o:lock v:ext="edit" aspectratio="t"/>
                <v:rect id="AutoShape 128" o:spid="_x0000_s1072" style="position:absolute;left:1545;top:4602;width:10437;height:21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Ee1HxQAA&#10;ANsAAAAPAAAAZHJzL2Rvd25yZXYueG1sRI9Ba8JAFITvBf/D8oReSt1YsEiajYggDUWQJtbzI/ua&#10;BLNvY3abpP/eLRQ8DjPzDZNsJtOKgXrXWFawXEQgiEurG64UnIr98xqE88gaW8uk4JccbNLZQ4Kx&#10;tiN/0pD7SgQIuxgV1N53sZSurMmgW9iOOHjftjfog+wrqXscA9y08iWKXqXBhsNCjR3taiov+Y9R&#10;MJbH4Vwc3uXx6ZxZvmbXXf71odTjfNq+gfA0+Xv4v51pBasV/H0JP0C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kR7UfFAAAA2wAAAA8AAAAAAAAAAAAAAAAAlwIAAGRycy9k&#10;b3ducmV2LnhtbFBLBQYAAAAABAAEAPUAAACJAwAAAAA=&#10;" filled="f" stroked="f">
                  <o:lock v:ext="edit" aspectratio="t" text="t"/>
                </v:rect>
                <v:shape id="_s1163" o:spid="_x0000_s1073" type="#_x0000_t34" style="position:absolute;left:8712;top:3653;width:360;height:4020;rotation:9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knWMMAAADbAAAADwAAAGRycy9kb3ducmV2LnhtbESPQYvCMBSE78L+h/AWvGmqqCzVKO6C&#10;sD14qPWw3p7Nsy02L6XJ1vrvjSB4HGbmG2a16U0tOmpdZVnBZByBIM6trrhQcMx2oy8QziNrrC2T&#10;gjs52Kw/BiuMtb1xSt3BFyJA2MWooPS+iaV0eUkG3dg2xMG72NagD7ItpG7xFuCmltMoWkiDFYeF&#10;Ehv6KSm/Hv6NgsxmSZrc3d4n6fnvdOnS3s6+lRp+9tslCE+9f4df7V+tYL6A55fwA+T6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SpJ1jDAAAA2wAAAA8AAAAAAAAAAAAA&#10;AAAAoQIAAGRycy9kb3ducmV2LnhtbFBLBQYAAAAABAAEAPkAAACRAwAAAAA=&#10;" strokeweight="2.25pt"/>
                <v:shape id="_s1155" o:spid="_x0000_s1074" type="#_x0000_t34" style="position:absolute;left:7515;top:4851;width:360;height:1624;rotation:9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mDQCsEAAADbAAAADwAAAGRycy9kb3ducmV2LnhtbERPz2vCMBS+C/sfwht4s6kyRLpGmYPB&#10;evAQ60Fvb82zLWteShNr/e+Xw8Djx/c73022EyMNvnWsYJmkIIgrZ1quFZzKr8UGhA/IBjvHpOBB&#10;Hnbbl1mOmXF31jQeQy1iCPsMFTQh9JmUvmrIok9cTxy5qxsshgiHWpoB7zHcdnKVpmtpseXY0GBP&#10;nw1Vv8ebVVC6stDFwx9CoX/Ol+uoJ/e2V2r+On28gwg0haf43/1tFKzj+vgl/gC5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qYNAKwQAAANsAAAAPAAAAAAAAAAAAAAAA&#10;AKECAABkcnMvZG93bnJldi54bWxQSwUGAAAAAAQABAD5AAAAjwMAAAAA&#10;" strokeweight="2.25pt"/>
                <v:shape id="_s1153" o:spid="_x0000_s1075" type="#_x0000_t34" style="position:absolute;left:6075;top:5036;width:360;height:1255;rotation:9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yLt8AAAADbAAAADwAAAGRycy9kb3ducmV2LnhtbESP0YrCMBRE3wX/IVxh3zTVB5VqlEUQ&#10;BEG0+gGX5pqWbW5KE2P9e7Mg+DjMzBlmve1tIyJ1vnasYDrJQBCXTtdsFNyu+/EShA/IGhvHpOBF&#10;Hrab4WCNuXZPvlAsghEJwj5HBVUIbS6lLyuy6CeuJU7e3XUWQ5KdkbrDZ4LbRs6ybC4t1pwWKmxp&#10;V1H5VzysAhtP0fT7wy5ezGxxPMdXLHSt1M+o/12BCNSHb/jTPmgF8yn8f0k/QG7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TMi7fAAAAA2wAAAA8AAAAAAAAAAAAAAAAA&#10;oQIAAGRycy9kb3ducmV2LnhtbFBLBQYAAAAABAAEAPkAAACOAwAAAAA=&#10;" strokeweight="2.25pt"/>
                <v:shape id="_s1151" o:spid="_x0000_s1076" type="#_x0000_t34" style="position:absolute;left:4691;top:3651;width:360;height:4023;rotation:9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4VwMEAAADbAAAADwAAAGRycy9kb3ducmV2LnhtbESP0YrCMBRE3xf8h3AF37apfdClaxQR&#10;BEFYtLsfcGmuabG5KU2M9e83guDjMDNnmNVmtJ2INPjWsYJ5loMgrp1u2Sj4+91/foHwAVlj55gU&#10;PMjDZj35WGGp3Z3PFKtgRIKwL1FBE0JfSunrhiz6zPXEybu4wWJIcjBSD3hPcNvJIs8X0mLLaaHB&#10;nnYN1dfqZhXY+BPNuD/s4tkUy+MpPmKlW6Vm03H7DSLQGN7hV/ugFSwKeH5JP0Cu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EHhXAwQAAANsAAAAPAAAAAAAAAAAAAAAA&#10;AKECAABkcnMvZG93bnJldi54bWxQSwUGAAAAAAQABAD5AAAAjwMAAAAA&#10;" strokeweight="2.25pt"/>
                <v:roundrect id="_s1144" o:spid="_x0000_s1077" style="position:absolute;left:4956;top:4787;width:3853;height:69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Vpm2xAAA&#10;ANsAAAAPAAAAZHJzL2Rvd25yZXYueG1sRI9BawIxFITvgv8hPKE3zVpRZGsUEYpCe1BrC94em9fs&#10;4uZl3aTu6q83QsHjMDPfMLNFa0txodoXjhUMBwkI4szpgo2Cw9d7fwrCB2SNpWNScCUPi3m3M8NU&#10;u4Z3dNkHIyKEfYoK8hCqVEqf5WTRD1xFHL1fV1sMUdZG6hqbCLelfE2SibRYcFzIsaJVTtlp/2cV&#10;rD9un6bYsvG38/eIeXv8adqjUi+9dvkGIlAbnuH/9kYrmIzh8SX+ADm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FaZtsQAAADbAAAADwAAAAAAAAAAAAAAAACXAgAAZHJzL2Rv&#10;d25yZXYueG1sUEsFBgAAAAAEAAQA9QAAAIgDAAAAAA==&#10;" fillcolor="#ff9">
                  <v:textbox inset="0,0,0,0">
                    <w:txbxContent>
                      <w:p w14:paraId="5D1B9285" w14:textId="77777777" w:rsidR="005B5961" w:rsidRDefault="005B5961" w:rsidP="005B5961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Empfohlener Verkaufspreis</w:t>
                        </w:r>
                      </w:p>
                      <w:p w14:paraId="05D0CD37" w14:textId="77777777" w:rsidR="005B5961" w:rsidRPr="00DF2A02" w:rsidRDefault="005B5961" w:rsidP="005B5961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100%</w:t>
                        </w:r>
                      </w:p>
                    </w:txbxContent>
                  </v:textbox>
                </v:roundrect>
                <v:roundrect id="_s1150" o:spid="_x0000_s1078" style="position:absolute;left:1669;top:5843;width:2380;height:7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qEw/xQAA&#10;ANsAAAAPAAAAZHJzL2Rvd25yZXYueG1sRI9Ba8JAFITvBf/D8oReim5qIUp0FREqhdJDo4jHR/aZ&#10;LGbfhuwak/76bqHgcZiZb5jVpre16Kj1xrGC12kCgrhw2nCp4Hh4nyxA+ICssXZMCgbysFmPnlaY&#10;aXfnb+ryUIoIYZ+hgiqEJpPSFxVZ9FPXEEfv4lqLIcq2lLrFe4TbWs6SJJUWDceFChvaVVRc85tV&#10;sGV8efvaD+f5saPrT34aPmfGKPU87rdLEIH68Aj/tz+0gjSFvy/xB8j1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GoTD/FAAAA2wAAAA8AAAAAAAAAAAAAAAAAlwIAAGRycy9k&#10;b3ducmV2LnhtbFBLBQYAAAAABAAEAPUAAACJAwAAAAA=&#10;" fillcolor="#cfc">
                  <v:textbox inset="0,0,0,0">
                    <w:txbxContent>
                      <w:p w14:paraId="365D62BD" w14:textId="77777777" w:rsidR="005B5961" w:rsidRPr="005C3285" w:rsidRDefault="005B5961" w:rsidP="005B5961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de-DE"/>
                          </w:rPr>
                        </w:pPr>
                        <w:r w:rsidRPr="005C3285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de-DE"/>
                          </w:rPr>
                          <w:t>PADI EMEA Wiederverkäufer</w:t>
                        </w:r>
                      </w:p>
                      <w:p w14:paraId="37A1C97F" w14:textId="77777777" w:rsidR="005B5961" w:rsidRPr="005C3285" w:rsidRDefault="005B5961" w:rsidP="005B5961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de-DE"/>
                          </w:rPr>
                        </w:pPr>
                        <w:r w:rsidRPr="005C3285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de-DE"/>
                          </w:rPr>
                          <w:t>50%</w:t>
                        </w:r>
                      </w:p>
                    </w:txbxContent>
                  </v:textbox>
                </v:roundrect>
                <v:roundrect id="_s1152" o:spid="_x0000_s1079" style="position:absolute;left:4548;top:5843;width:2160;height:7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5OmkxAAA&#10;ANsAAAAPAAAAZHJzL2Rvd25yZXYueG1sRI9Ba8JAFITvBf/D8oReim5qQSW6igiVgvTQKOLxkX0m&#10;i9m3IbvGxF/fLRQ8DjPzDbNcd7YSLTXeOFbwPk5AEOdOGy4UHA+fozkIH5A1Vo5JQU8e1qvByxJT&#10;7e78Q20WChEh7FNUUIZQp1L6vCSLfuxq4uhdXGMxRNkUUjd4j3BbyUmSTKVFw3GhxJq2JeXX7GYV&#10;bBjfPr53/Xl2bOn6yE79fmKMUq/DbrMAEagLz/B/+0srmM7g70v8AX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uTppMQAAADbAAAADwAAAAAAAAAAAAAAAACXAgAAZHJzL2Rv&#10;d25yZXYueG1sUEsFBgAAAAAEAAQA9QAAAIgDAAAAAA==&#10;" fillcolor="#cfc">
                  <v:textbox inset="0,0,0,0">
                    <w:txbxContent>
                      <w:p w14:paraId="54BBE8FF" w14:textId="77777777" w:rsidR="005B5961" w:rsidRPr="002B35C8" w:rsidRDefault="005B5961" w:rsidP="005B5961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2B35C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PADI EMEA STAFF</w:t>
                        </w:r>
                      </w:p>
                      <w:p w14:paraId="47E67300" w14:textId="77777777" w:rsidR="005B5961" w:rsidRPr="002B35C8" w:rsidRDefault="005B5961" w:rsidP="005B5961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DF2A0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GB"/>
                          </w:rPr>
                          <w:t>50%</w:t>
                        </w:r>
                      </w:p>
                    </w:txbxContent>
                  </v:textbox>
                </v:roundrect>
                <v:roundrect id="_s1154" o:spid="_x0000_s1080" style="position:absolute;left:7427;top:5843;width:2160;height:7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e33WwgAA&#10;ANsAAAAPAAAAZHJzL2Rvd25yZXYueG1sRE/Pa8IwFL4P/B/CG3gZms6BSmcqIkwE2WFVZMdH89aG&#10;Ni+libX1r18Ogx0/vt+b7WAb0VPnjWMFr/MEBHHhtOFSweX8MVuD8AFZY+OYFIzkYZtNnjaYanfn&#10;L+rzUIoYwj5FBVUIbSqlLyqy6OeuJY7cj+sshgi7UuoO7zHcNnKRJEtp0XBsqLClfUVFnd+sgh3j&#10;y9vnYfxeXXqqH/l1PC2MUWr6POzeQQQawr/4z33UCpZxbPwSf4DM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97fdbCAAAA2wAAAA8AAAAAAAAAAAAAAAAAlwIAAGRycy9kb3du&#10;cmV2LnhtbFBLBQYAAAAABAAEAPUAAACGAwAAAAA=&#10;" fillcolor="#cfc">
                  <v:textbox inset="0,0,0,0">
                    <w:txbxContent>
                      <w:p w14:paraId="6ED6A435" w14:textId="77777777" w:rsidR="005B5961" w:rsidRPr="001B4024" w:rsidRDefault="005B5961" w:rsidP="005B5961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de-DE"/>
                          </w:rPr>
                        </w:pPr>
                        <w:r w:rsidRPr="001B4024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de-DE"/>
                          </w:rPr>
                          <w:t>PADI EMEA Tauchschulen</w:t>
                        </w:r>
                      </w:p>
                      <w:p w14:paraId="3B6683F5" w14:textId="77777777" w:rsidR="005B5961" w:rsidRPr="001B4024" w:rsidRDefault="005B5961" w:rsidP="005B5961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de-DE"/>
                          </w:rPr>
                        </w:pPr>
                        <w:r w:rsidRPr="001B4024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de-DE"/>
                          </w:rPr>
                          <w:t>65%</w:t>
                        </w:r>
                      </w:p>
                    </w:txbxContent>
                  </v:textbox>
                </v:roundrect>
                <v:roundrect id="_s1162" o:spid="_x0000_s1081" style="position:absolute;left:9823;top:5843;width:2159;height:7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Rh4lxgAA&#10;ANsAAAAPAAAAZHJzL2Rvd25yZXYueG1sRI9Pa8JAFMTvQr/D8gq9iG5q8Q/RVUqs4KloDIq3R/Y1&#10;Cc2+Ddmtxm/vCgWPw8z8hlmsOlOLC7WusqzgfRiBIM6trrhQkB02gxkI55E11pZJwY0crJYvvQXG&#10;2l55T5fUFyJA2MWooPS+iaV0eUkG3dA2xMH7sa1BH2RbSN3iNcBNLUdRNJEGKw4LJTaUlJT/pn9G&#10;wfi0z3brrF9/rafJR5psjuPz91Gpt9fucw7CU+ef4f/2ViuYjuDxJfwAubw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XRh4lxgAAANsAAAAPAAAAAAAAAAAAAAAAAJcCAABkcnMv&#10;ZG93bnJldi54bWxQSwUGAAAAAAQABAD1AAAAigMAAAAA&#10;" fillcolor="#fda1f6">
                  <v:textbox inset="0,0,0,0">
                    <w:txbxContent>
                      <w:p w14:paraId="66E12DD6" w14:textId="77777777" w:rsidR="005B5961" w:rsidRPr="001B4024" w:rsidRDefault="005B5961" w:rsidP="005B5961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de-DE"/>
                          </w:rPr>
                        </w:pPr>
                        <w:r w:rsidRPr="001B4024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de-DE"/>
                          </w:rPr>
                          <w:t>PADI EMEA MEMBER</w:t>
                        </w:r>
                      </w:p>
                      <w:p w14:paraId="67A850CB" w14:textId="77777777" w:rsidR="005B5961" w:rsidRPr="001B4024" w:rsidRDefault="005B5961" w:rsidP="005B5961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de-DE"/>
                          </w:rPr>
                        </w:pPr>
                        <w:r w:rsidRPr="001B4024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de-DE"/>
                          </w:rPr>
                          <w:t>Tauchlehrer</w:t>
                        </w:r>
                      </w:p>
                      <w:p w14:paraId="3F3064B9" w14:textId="77777777" w:rsidR="005B5961" w:rsidRPr="001B4024" w:rsidRDefault="005B5961" w:rsidP="005B5961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de-DE"/>
                          </w:rPr>
                        </w:pPr>
                        <w:r w:rsidRPr="001B4024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de-DE"/>
                          </w:rPr>
                          <w:t>85%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09461F1" w14:textId="77777777" w:rsidR="005B5961" w:rsidRDefault="005B5961" w:rsidP="005B5961"/>
    <w:p w14:paraId="177E2A21" w14:textId="77777777" w:rsidR="005B5961" w:rsidRDefault="005B5961" w:rsidP="005B5961"/>
    <w:p w14:paraId="7F2775C5" w14:textId="77777777" w:rsidR="005B5961" w:rsidRDefault="005B5961" w:rsidP="005B5961"/>
    <w:p w14:paraId="27DE0EDD" w14:textId="77777777" w:rsidR="005B5961" w:rsidRDefault="005B5961" w:rsidP="005B5961"/>
    <w:p w14:paraId="0CECF759" w14:textId="77777777" w:rsidR="005B5961" w:rsidRPr="005B5961" w:rsidRDefault="005B5961" w:rsidP="005B5961"/>
    <w:p w14:paraId="79F63EDC" w14:textId="77777777" w:rsidR="009E44F0" w:rsidRPr="009E44F0" w:rsidRDefault="009E44F0" w:rsidP="009E44F0"/>
    <w:p w14:paraId="0E91DD89" w14:textId="107E6CAB" w:rsidR="00232858" w:rsidRPr="00D713BC" w:rsidRDefault="00232858" w:rsidP="009E44F0">
      <w:pPr>
        <w:ind w:left="455"/>
      </w:pPr>
    </w:p>
    <w:p w14:paraId="0CEC9050" w14:textId="77777777" w:rsidR="00003ADE" w:rsidRPr="00D713BC" w:rsidRDefault="00003ADE" w:rsidP="002E650D">
      <w:pPr>
        <w:pStyle w:val="Heading1"/>
        <w:tabs>
          <w:tab w:val="clear" w:pos="360"/>
          <w:tab w:val="num" w:pos="3"/>
        </w:tabs>
        <w:ind w:left="0"/>
      </w:pPr>
      <w:bookmarkStart w:id="39" w:name="_Toc260816581"/>
      <w:r w:rsidRPr="00D713BC">
        <w:t>Produktion / Lieferung / Beschaffung</w:t>
      </w:r>
      <w:bookmarkEnd w:id="39"/>
    </w:p>
    <w:p w14:paraId="59747DBC" w14:textId="77777777" w:rsidR="00D316B3" w:rsidRPr="00D713BC" w:rsidRDefault="00D316B3" w:rsidP="002E650D">
      <w:pPr>
        <w:ind w:left="69"/>
      </w:pPr>
    </w:p>
    <w:p w14:paraId="65087979" w14:textId="77777777" w:rsidR="00493F7F" w:rsidRDefault="00232858" w:rsidP="002E650D">
      <w:pPr>
        <w:pStyle w:val="Heading2"/>
        <w:tabs>
          <w:tab w:val="clear" w:pos="432"/>
          <w:tab w:val="num" w:pos="435"/>
        </w:tabs>
        <w:ind w:left="431"/>
      </w:pPr>
      <w:bookmarkStart w:id="40" w:name="_Toc260816582"/>
      <w:r w:rsidRPr="00D713BC">
        <w:t>Produktionsmittel</w:t>
      </w:r>
      <w:bookmarkEnd w:id="40"/>
    </w:p>
    <w:p w14:paraId="2950D015" w14:textId="075BED01" w:rsidR="003C319A" w:rsidRPr="003C319A" w:rsidRDefault="003C319A" w:rsidP="003C319A">
      <w:pPr>
        <w:ind w:left="567"/>
        <w:jc w:val="both"/>
      </w:pPr>
      <w:r>
        <w:t>Produktion wird extern geschehen. Wegen den fehlenden Erfahrungswerte wird in erster Zeit mit europäischen Herstellern gearbeitet werde, so dass Produktionszeiten, Mindestbestellmengen und Liefertermine möglichst tief gehalten werden können.</w:t>
      </w:r>
    </w:p>
    <w:p w14:paraId="1129118B" w14:textId="77777777" w:rsidR="002E650D" w:rsidRPr="002E650D" w:rsidRDefault="002E650D" w:rsidP="002E650D"/>
    <w:p w14:paraId="6F92BB43" w14:textId="77777777" w:rsidR="00493F7F" w:rsidRDefault="00232858" w:rsidP="002E650D">
      <w:pPr>
        <w:pStyle w:val="Heading2"/>
        <w:tabs>
          <w:tab w:val="clear" w:pos="432"/>
          <w:tab w:val="num" w:pos="435"/>
        </w:tabs>
        <w:ind w:left="431"/>
      </w:pPr>
      <w:bookmarkStart w:id="41" w:name="_Toc260816583"/>
      <w:r w:rsidRPr="00D713BC">
        <w:t>Produktionstechnologie</w:t>
      </w:r>
      <w:bookmarkEnd w:id="41"/>
    </w:p>
    <w:p w14:paraId="6C9FEAF8" w14:textId="4E06215B" w:rsidR="003C319A" w:rsidRPr="003C319A" w:rsidRDefault="003C319A" w:rsidP="003C319A">
      <w:pPr>
        <w:ind w:left="567"/>
        <w:jc w:val="both"/>
      </w:pPr>
      <w:r>
        <w:t xml:space="preserve">Es wird mit Produzenten gearbeitet, die auf dem neuesten technologischen Standard sind. </w:t>
      </w:r>
    </w:p>
    <w:p w14:paraId="6B26FB43" w14:textId="77777777" w:rsidR="002E650D" w:rsidRPr="002E650D" w:rsidRDefault="002E650D" w:rsidP="002E650D"/>
    <w:p w14:paraId="51823858" w14:textId="77777777" w:rsidR="00493F7F" w:rsidRDefault="00232858" w:rsidP="002E650D">
      <w:pPr>
        <w:pStyle w:val="Heading2"/>
        <w:tabs>
          <w:tab w:val="clear" w:pos="432"/>
          <w:tab w:val="num" w:pos="435"/>
        </w:tabs>
        <w:ind w:left="431"/>
      </w:pPr>
      <w:bookmarkStart w:id="42" w:name="_Toc260816584"/>
      <w:r w:rsidRPr="00D713BC">
        <w:t>Kapazitäten und Engpässe</w:t>
      </w:r>
      <w:bookmarkEnd w:id="42"/>
    </w:p>
    <w:p w14:paraId="5C3A843C" w14:textId="039A389A" w:rsidR="003C319A" w:rsidRPr="003C319A" w:rsidRDefault="003C319A" w:rsidP="003C319A">
      <w:pPr>
        <w:ind w:left="567"/>
        <w:jc w:val="both"/>
      </w:pPr>
      <w:r>
        <w:t>Um die Kapazität hoch zu halten und somit Engpässe zu vermeiden, wird mit mehreren Produzenten gearbeitet. Zudem werden per Intranet die Lagermengen zwischen den einzelnen Vertrieben optimiert.</w:t>
      </w:r>
    </w:p>
    <w:p w14:paraId="0BB85D51" w14:textId="77777777" w:rsidR="002E650D" w:rsidRPr="002E650D" w:rsidRDefault="002E650D" w:rsidP="003C319A">
      <w:pPr>
        <w:jc w:val="both"/>
      </w:pPr>
    </w:p>
    <w:p w14:paraId="3AE09BA2" w14:textId="77777777" w:rsidR="00493F7F" w:rsidRDefault="00232858" w:rsidP="002E650D">
      <w:pPr>
        <w:pStyle w:val="Heading2"/>
        <w:tabs>
          <w:tab w:val="clear" w:pos="432"/>
          <w:tab w:val="num" w:pos="435"/>
        </w:tabs>
        <w:ind w:left="431"/>
      </w:pPr>
      <w:bookmarkStart w:id="43" w:name="_Toc260816585"/>
      <w:r w:rsidRPr="00D713BC">
        <w:t>Wichtigste Lieferanten</w:t>
      </w:r>
      <w:bookmarkEnd w:id="43"/>
    </w:p>
    <w:p w14:paraId="4E7A1DFF" w14:textId="7B4418BF" w:rsidR="003C319A" w:rsidRDefault="003C319A" w:rsidP="003C319A">
      <w:pPr>
        <w:ind w:left="567"/>
      </w:pPr>
      <w:r>
        <w:t>Schritt 1: Portugal, Tunesien, Türkei</w:t>
      </w:r>
    </w:p>
    <w:p w14:paraId="3DDDA65D" w14:textId="7F5A47A5" w:rsidR="003C319A" w:rsidRPr="003C319A" w:rsidRDefault="003C319A" w:rsidP="003C319A">
      <w:pPr>
        <w:ind w:left="567"/>
      </w:pPr>
      <w:r>
        <w:t>Schritt 2: China, Tha</w:t>
      </w:r>
      <w:r w:rsidR="00523E22">
        <w:t xml:space="preserve">iland, </w:t>
      </w:r>
      <w:proofErr w:type="spellStart"/>
      <w:r w:rsidR="00523E22">
        <w:t>Cambodia</w:t>
      </w:r>
      <w:proofErr w:type="spellEnd"/>
    </w:p>
    <w:p w14:paraId="55BF59F6" w14:textId="77777777" w:rsidR="002E650D" w:rsidRPr="002E650D" w:rsidRDefault="002E650D" w:rsidP="002E650D"/>
    <w:p w14:paraId="28EB107B" w14:textId="77777777" w:rsidR="00232858" w:rsidRDefault="00232858" w:rsidP="002E650D">
      <w:pPr>
        <w:pStyle w:val="Heading2"/>
        <w:tabs>
          <w:tab w:val="clear" w:pos="432"/>
          <w:tab w:val="num" w:pos="435"/>
        </w:tabs>
        <w:ind w:left="431"/>
      </w:pPr>
      <w:bookmarkStart w:id="44" w:name="_Toc260816586"/>
      <w:r w:rsidRPr="00D713BC">
        <w:t>Rohstoffmärkte</w:t>
      </w:r>
      <w:bookmarkEnd w:id="44"/>
    </w:p>
    <w:p w14:paraId="1A3C6DF0" w14:textId="457B8B5D" w:rsidR="003C319A" w:rsidRPr="003C319A" w:rsidRDefault="00523E22" w:rsidP="00523E22">
      <w:pPr>
        <w:ind w:left="567"/>
      </w:pPr>
      <w:r>
        <w:t>Ist Sache der Zulieferanten</w:t>
      </w:r>
    </w:p>
    <w:p w14:paraId="5CE3F78D" w14:textId="77777777" w:rsidR="00493F7F" w:rsidRPr="00D713BC" w:rsidRDefault="00493F7F" w:rsidP="002E650D"/>
    <w:p w14:paraId="309CD742" w14:textId="77777777" w:rsidR="00232858" w:rsidRPr="00D713BC" w:rsidRDefault="00232858" w:rsidP="002E650D"/>
    <w:p w14:paraId="0BFABC32" w14:textId="77777777" w:rsidR="00003ADE" w:rsidRDefault="00003ADE" w:rsidP="002E650D">
      <w:pPr>
        <w:pStyle w:val="Heading1"/>
        <w:tabs>
          <w:tab w:val="clear" w:pos="360"/>
          <w:tab w:val="num" w:pos="3"/>
        </w:tabs>
        <w:ind w:left="0"/>
      </w:pPr>
      <w:bookmarkStart w:id="45" w:name="_Toc260816587"/>
      <w:r w:rsidRPr="00D713BC">
        <w:t>Forschung und Entwicklung</w:t>
      </w:r>
      <w:bookmarkEnd w:id="45"/>
    </w:p>
    <w:p w14:paraId="2D128D00" w14:textId="77777777" w:rsidR="0016336A" w:rsidRPr="0016336A" w:rsidRDefault="0016336A" w:rsidP="002E650D"/>
    <w:p w14:paraId="3BB813BD" w14:textId="77777777" w:rsidR="00493F7F" w:rsidRDefault="004C5B81" w:rsidP="002E650D">
      <w:pPr>
        <w:pStyle w:val="Heading2"/>
        <w:tabs>
          <w:tab w:val="clear" w:pos="432"/>
          <w:tab w:val="num" w:pos="435"/>
        </w:tabs>
        <w:ind w:left="431"/>
      </w:pPr>
      <w:bookmarkStart w:id="46" w:name="_Toc260816588"/>
      <w:r w:rsidRPr="00D713BC">
        <w:t>Know-how-Quellen</w:t>
      </w:r>
      <w:bookmarkEnd w:id="46"/>
    </w:p>
    <w:p w14:paraId="2F9E4388" w14:textId="76E7155D" w:rsidR="00523E22" w:rsidRPr="00523E22" w:rsidRDefault="00523E22" w:rsidP="00523E22">
      <w:pPr>
        <w:ind w:left="567"/>
        <w:jc w:val="both"/>
      </w:pPr>
      <w:r>
        <w:t>Durch Besuch von Fachmessen, Lieferanten und allgemeiner Marktbeobachtung. Diese Aktivität läuft parallel zu der Jetzigen von P. Horn und S. Waeber.</w:t>
      </w:r>
    </w:p>
    <w:p w14:paraId="1FDA123A" w14:textId="77777777" w:rsidR="002E650D" w:rsidRPr="002E650D" w:rsidRDefault="002E650D" w:rsidP="002E650D"/>
    <w:p w14:paraId="0BFA0960" w14:textId="77777777" w:rsidR="00493F7F" w:rsidRDefault="00493F7F" w:rsidP="002E650D">
      <w:pPr>
        <w:pStyle w:val="Heading2"/>
        <w:tabs>
          <w:tab w:val="clear" w:pos="432"/>
          <w:tab w:val="num" w:pos="435"/>
        </w:tabs>
        <w:ind w:left="431"/>
      </w:pPr>
      <w:bookmarkStart w:id="47" w:name="_Toc260816589"/>
      <w:r w:rsidRPr="00D713BC">
        <w:t>Innovationspolitik</w:t>
      </w:r>
      <w:bookmarkEnd w:id="47"/>
    </w:p>
    <w:p w14:paraId="1A2B93D6" w14:textId="1CCD89BB" w:rsidR="00523E22" w:rsidRPr="00523E22" w:rsidRDefault="00523E22" w:rsidP="00523E22">
      <w:pPr>
        <w:ind w:left="567"/>
        <w:jc w:val="both"/>
      </w:pPr>
      <w:r>
        <w:t>Produktepalette, Wahl der Rohstoffe, Designs und Verpackung werden laufend erneuert.</w:t>
      </w:r>
    </w:p>
    <w:p w14:paraId="1246543C" w14:textId="77777777" w:rsidR="002E650D" w:rsidRPr="002E650D" w:rsidRDefault="002E650D" w:rsidP="002E650D"/>
    <w:p w14:paraId="2F1A49A8" w14:textId="77777777" w:rsidR="00493F7F" w:rsidRDefault="00493F7F" w:rsidP="002E650D">
      <w:pPr>
        <w:pStyle w:val="Heading2"/>
        <w:tabs>
          <w:tab w:val="clear" w:pos="432"/>
          <w:tab w:val="num" w:pos="435"/>
        </w:tabs>
        <w:ind w:left="431"/>
      </w:pPr>
      <w:bookmarkStart w:id="48" w:name="_Toc260816590"/>
      <w:r w:rsidRPr="00D713BC">
        <w:t>Laufende Entwicklungsprojekte</w:t>
      </w:r>
      <w:bookmarkEnd w:id="48"/>
    </w:p>
    <w:p w14:paraId="14299065" w14:textId="587AA9FA" w:rsidR="00523E22" w:rsidRPr="00523E22" w:rsidRDefault="00523E22" w:rsidP="00523E22">
      <w:pPr>
        <w:ind w:left="567"/>
        <w:jc w:val="both"/>
      </w:pPr>
      <w:r>
        <w:t xml:space="preserve">Ausbau der aktuellen Produktepalette hinsichtlich Breite und Design </w:t>
      </w:r>
    </w:p>
    <w:p w14:paraId="1E886CED" w14:textId="77777777" w:rsidR="002E650D" w:rsidRPr="002E650D" w:rsidRDefault="002E650D" w:rsidP="002E650D"/>
    <w:p w14:paraId="72C79118" w14:textId="77777777" w:rsidR="00493F7F" w:rsidRDefault="00493F7F" w:rsidP="002E650D">
      <w:pPr>
        <w:pStyle w:val="Heading2"/>
        <w:tabs>
          <w:tab w:val="clear" w:pos="432"/>
          <w:tab w:val="num" w:pos="435"/>
        </w:tabs>
        <w:ind w:left="431"/>
      </w:pPr>
      <w:bookmarkStart w:id="49" w:name="_Toc260816591"/>
      <w:r w:rsidRPr="00D713BC">
        <w:t>Geplante Entwicklungsprojekte</w:t>
      </w:r>
      <w:bookmarkEnd w:id="49"/>
    </w:p>
    <w:p w14:paraId="74D7D1C1" w14:textId="1696D592" w:rsidR="00523E22" w:rsidRPr="00523E22" w:rsidRDefault="00523E22" w:rsidP="00523E22">
      <w:pPr>
        <w:ind w:left="567"/>
        <w:jc w:val="both"/>
      </w:pPr>
      <w:r>
        <w:t xml:space="preserve">Einführung einer eigenen, von PADI unabhängigen Linie (keine Einschränkungen in dieser Hinsicht im Vertrag zwischen PADI EMEA und </w:t>
      </w:r>
      <w:proofErr w:type="spellStart"/>
      <w:r>
        <w:t>Water</w:t>
      </w:r>
      <w:proofErr w:type="spellEnd"/>
      <w:r>
        <w:t xml:space="preserve"> Sports Fashion Company GmbH)</w:t>
      </w:r>
    </w:p>
    <w:p w14:paraId="6D162D1E" w14:textId="77777777" w:rsidR="002E650D" w:rsidRPr="002E650D" w:rsidRDefault="002E650D" w:rsidP="002E650D"/>
    <w:p w14:paraId="06CDCB38" w14:textId="77777777" w:rsidR="00493F7F" w:rsidRDefault="00493F7F" w:rsidP="002E650D">
      <w:pPr>
        <w:pStyle w:val="Heading2"/>
        <w:tabs>
          <w:tab w:val="clear" w:pos="432"/>
          <w:tab w:val="num" w:pos="435"/>
        </w:tabs>
        <w:ind w:left="431"/>
      </w:pPr>
      <w:bookmarkStart w:id="50" w:name="_Toc260816592"/>
      <w:r w:rsidRPr="00D713BC">
        <w:t>Produkte- und Markenschutz</w:t>
      </w:r>
      <w:bookmarkEnd w:id="50"/>
    </w:p>
    <w:p w14:paraId="338C10A4" w14:textId="1F672BD0" w:rsidR="00523E22" w:rsidRPr="00523E22" w:rsidRDefault="00523E22" w:rsidP="00523E22">
      <w:pPr>
        <w:ind w:left="567"/>
      </w:pPr>
      <w:r>
        <w:t>Gewährleistet durch den Markenschutz von PADI INTERNATIONAL.</w:t>
      </w:r>
    </w:p>
    <w:p w14:paraId="1FF9C570" w14:textId="77777777" w:rsidR="002E650D" w:rsidRPr="002E650D" w:rsidRDefault="002E650D" w:rsidP="002E650D"/>
    <w:p w14:paraId="4C1825F7" w14:textId="77777777" w:rsidR="00493F7F" w:rsidRPr="00D713BC" w:rsidRDefault="00493F7F" w:rsidP="002E650D"/>
    <w:p w14:paraId="55754B1F" w14:textId="77777777" w:rsidR="00003ADE" w:rsidRDefault="00003ADE" w:rsidP="002E650D">
      <w:pPr>
        <w:pStyle w:val="Heading1"/>
        <w:tabs>
          <w:tab w:val="clear" w:pos="360"/>
          <w:tab w:val="num" w:pos="3"/>
        </w:tabs>
        <w:ind w:left="0"/>
      </w:pPr>
      <w:bookmarkStart w:id="51" w:name="_Toc260816593"/>
      <w:r w:rsidRPr="00D713BC">
        <w:t>Standort / Administration</w:t>
      </w:r>
      <w:bookmarkEnd w:id="51"/>
    </w:p>
    <w:p w14:paraId="0FCFCEAA" w14:textId="77777777" w:rsidR="0016336A" w:rsidRPr="0016336A" w:rsidRDefault="0016336A" w:rsidP="002E650D"/>
    <w:p w14:paraId="3238008A" w14:textId="77777777" w:rsidR="000A6C83" w:rsidRDefault="00493F7F" w:rsidP="002E650D">
      <w:pPr>
        <w:pStyle w:val="Heading2"/>
        <w:tabs>
          <w:tab w:val="clear" w:pos="432"/>
          <w:tab w:val="num" w:pos="435"/>
        </w:tabs>
        <w:ind w:left="431"/>
      </w:pPr>
      <w:bookmarkStart w:id="52" w:name="_Toc260816594"/>
      <w:r w:rsidRPr="00D713BC">
        <w:t>Firmendomizil</w:t>
      </w:r>
      <w:bookmarkEnd w:id="52"/>
    </w:p>
    <w:p w14:paraId="29796B20" w14:textId="77777777" w:rsidR="002E650D" w:rsidRPr="002E650D" w:rsidRDefault="002E650D" w:rsidP="002E650D"/>
    <w:p w14:paraId="320F7EEC" w14:textId="77777777" w:rsidR="000A6C83" w:rsidRDefault="000A6C83" w:rsidP="002E650D">
      <w:pPr>
        <w:pStyle w:val="Heading2"/>
        <w:tabs>
          <w:tab w:val="clear" w:pos="432"/>
          <w:tab w:val="num" w:pos="435"/>
        </w:tabs>
        <w:ind w:left="431"/>
      </w:pPr>
      <w:bookmarkStart w:id="53" w:name="_Toc260816595"/>
      <w:r w:rsidRPr="00D713BC">
        <w:t>Steuern</w:t>
      </w:r>
      <w:bookmarkEnd w:id="53"/>
    </w:p>
    <w:p w14:paraId="1784E47A" w14:textId="77777777" w:rsidR="002E650D" w:rsidRPr="002E650D" w:rsidRDefault="002E650D" w:rsidP="002E650D"/>
    <w:p w14:paraId="603DCD66" w14:textId="77777777" w:rsidR="000A6C83" w:rsidRDefault="000A6C83" w:rsidP="002E650D">
      <w:pPr>
        <w:pStyle w:val="Heading2"/>
        <w:tabs>
          <w:tab w:val="clear" w:pos="432"/>
          <w:tab w:val="num" w:pos="435"/>
        </w:tabs>
        <w:ind w:left="431"/>
      </w:pPr>
      <w:bookmarkStart w:id="54" w:name="_Toc260816596"/>
      <w:r w:rsidRPr="00D713BC">
        <w:t>Ausbau- und Entwicklungsmöglichkeiten</w:t>
      </w:r>
      <w:bookmarkEnd w:id="54"/>
    </w:p>
    <w:p w14:paraId="3DFD9AEC" w14:textId="77777777" w:rsidR="002E650D" w:rsidRPr="002E650D" w:rsidRDefault="002E650D" w:rsidP="002E650D"/>
    <w:p w14:paraId="452D138B" w14:textId="77777777" w:rsidR="000A6C83" w:rsidRPr="00D713BC" w:rsidRDefault="004C5B81" w:rsidP="002E650D">
      <w:pPr>
        <w:pStyle w:val="Heading2"/>
        <w:tabs>
          <w:tab w:val="clear" w:pos="432"/>
          <w:tab w:val="num" w:pos="435"/>
        </w:tabs>
        <w:ind w:left="431"/>
      </w:pPr>
      <w:bookmarkStart w:id="55" w:name="_Toc260816597"/>
      <w:r w:rsidRPr="00D713BC">
        <w:t>Administration</w:t>
      </w:r>
      <w:bookmarkEnd w:id="55"/>
    </w:p>
    <w:p w14:paraId="6D53A418" w14:textId="77777777" w:rsidR="000A6C83" w:rsidRPr="00D713BC" w:rsidRDefault="000A6C83" w:rsidP="002E650D"/>
    <w:p w14:paraId="3CCB1C70" w14:textId="77777777" w:rsidR="000A6C83" w:rsidRPr="00D713BC" w:rsidRDefault="000A6C83" w:rsidP="002E650D"/>
    <w:p w14:paraId="570EC7EF" w14:textId="77777777" w:rsidR="00003ADE" w:rsidRDefault="00003ADE" w:rsidP="002E650D">
      <w:pPr>
        <w:pStyle w:val="Heading1"/>
        <w:tabs>
          <w:tab w:val="clear" w:pos="360"/>
          <w:tab w:val="num" w:pos="3"/>
        </w:tabs>
        <w:ind w:left="0"/>
      </w:pPr>
      <w:bookmarkStart w:id="56" w:name="_Toc260816598"/>
      <w:r w:rsidRPr="00D713BC">
        <w:t>Informations- und Kommunikations-Technologie (IKT)</w:t>
      </w:r>
      <w:bookmarkEnd w:id="56"/>
    </w:p>
    <w:p w14:paraId="6D18EE18" w14:textId="77777777" w:rsidR="00D316B3" w:rsidRPr="00D316B3" w:rsidRDefault="00D316B3" w:rsidP="002E650D"/>
    <w:p w14:paraId="7072F97D" w14:textId="77777777" w:rsidR="000A6C83" w:rsidRDefault="000A6C83" w:rsidP="002E650D">
      <w:pPr>
        <w:pStyle w:val="Heading2"/>
        <w:ind w:left="709" w:hanging="709"/>
      </w:pPr>
      <w:bookmarkStart w:id="57" w:name="_Toc260816599"/>
      <w:r w:rsidRPr="00D713BC">
        <w:t>IKT-Strategie</w:t>
      </w:r>
      <w:bookmarkEnd w:id="57"/>
    </w:p>
    <w:p w14:paraId="05DA2A79" w14:textId="77777777" w:rsidR="002E650D" w:rsidRPr="002E650D" w:rsidRDefault="002E650D" w:rsidP="002E650D"/>
    <w:p w14:paraId="1D9C1364" w14:textId="77777777" w:rsidR="000A6C83" w:rsidRDefault="002E650D" w:rsidP="002E650D">
      <w:pPr>
        <w:pStyle w:val="Heading2"/>
        <w:tabs>
          <w:tab w:val="num" w:pos="581"/>
        </w:tabs>
        <w:ind w:left="709" w:hanging="709"/>
      </w:pPr>
      <w:bookmarkStart w:id="58" w:name="_Toc260816600"/>
      <w:r>
        <w:tab/>
      </w:r>
      <w:r w:rsidR="000A6C83" w:rsidRPr="00D713BC">
        <w:t>Hard- und Software</w:t>
      </w:r>
      <w:bookmarkEnd w:id="58"/>
    </w:p>
    <w:p w14:paraId="07A095FC" w14:textId="77777777" w:rsidR="002E650D" w:rsidRPr="002E650D" w:rsidRDefault="002E650D" w:rsidP="002E650D"/>
    <w:p w14:paraId="36A68FEE" w14:textId="77777777" w:rsidR="000A6C83" w:rsidRDefault="002E650D" w:rsidP="002E650D">
      <w:pPr>
        <w:pStyle w:val="Heading2"/>
        <w:tabs>
          <w:tab w:val="num" w:pos="581"/>
        </w:tabs>
        <w:ind w:left="709" w:hanging="709"/>
      </w:pPr>
      <w:bookmarkStart w:id="59" w:name="_Toc260816601"/>
      <w:r>
        <w:tab/>
      </w:r>
      <w:r w:rsidR="000A6C83" w:rsidRPr="00D713BC">
        <w:t>Kommunikation</w:t>
      </w:r>
      <w:bookmarkEnd w:id="59"/>
    </w:p>
    <w:p w14:paraId="2EEC7DD2" w14:textId="77777777" w:rsidR="002E650D" w:rsidRPr="002E650D" w:rsidRDefault="002E650D" w:rsidP="002E650D"/>
    <w:p w14:paraId="41A3AB65" w14:textId="77777777" w:rsidR="000A6C83" w:rsidRDefault="002E650D" w:rsidP="002E650D">
      <w:pPr>
        <w:pStyle w:val="Heading2"/>
        <w:tabs>
          <w:tab w:val="num" w:pos="581"/>
        </w:tabs>
        <w:ind w:left="709" w:hanging="709"/>
      </w:pPr>
      <w:bookmarkStart w:id="60" w:name="_Toc260816602"/>
      <w:r>
        <w:tab/>
      </w:r>
      <w:r w:rsidR="000A6C83" w:rsidRPr="00D713BC">
        <w:t>IKT-Investitionen</w:t>
      </w:r>
      <w:bookmarkEnd w:id="60"/>
    </w:p>
    <w:p w14:paraId="3EF30DD2" w14:textId="77777777" w:rsidR="002E650D" w:rsidRPr="002E650D" w:rsidRDefault="002E650D" w:rsidP="002E650D"/>
    <w:p w14:paraId="0D65F9C0" w14:textId="77777777" w:rsidR="000A6C83" w:rsidRDefault="002E650D" w:rsidP="002E650D">
      <w:pPr>
        <w:pStyle w:val="Heading2"/>
        <w:tabs>
          <w:tab w:val="num" w:pos="581"/>
        </w:tabs>
        <w:ind w:left="709" w:hanging="709"/>
      </w:pPr>
      <w:bookmarkStart w:id="61" w:name="_Toc260816603"/>
      <w:r>
        <w:tab/>
      </w:r>
      <w:r w:rsidR="000A6C83" w:rsidRPr="00D713BC">
        <w:t>Sicherheit</w:t>
      </w:r>
      <w:bookmarkEnd w:id="61"/>
    </w:p>
    <w:p w14:paraId="1C2AE0AB" w14:textId="77777777" w:rsidR="002E650D" w:rsidRPr="002E650D" w:rsidRDefault="002E650D" w:rsidP="002E650D"/>
    <w:p w14:paraId="33F9B027" w14:textId="77777777" w:rsidR="000A6C83" w:rsidRPr="00D713BC" w:rsidRDefault="000A6C83" w:rsidP="002E650D"/>
    <w:p w14:paraId="0CE78C35" w14:textId="77777777" w:rsidR="00003ADE" w:rsidRDefault="00003ADE" w:rsidP="002E650D">
      <w:pPr>
        <w:pStyle w:val="Heading1"/>
        <w:tabs>
          <w:tab w:val="clear" w:pos="360"/>
          <w:tab w:val="num" w:pos="3"/>
        </w:tabs>
        <w:ind w:left="0"/>
      </w:pPr>
      <w:bookmarkStart w:id="62" w:name="_Toc260816604"/>
      <w:r w:rsidRPr="00D713BC">
        <w:t>Management / Führungsinstrumente / Organisation</w:t>
      </w:r>
      <w:bookmarkEnd w:id="62"/>
    </w:p>
    <w:p w14:paraId="29FA7E09" w14:textId="77777777" w:rsidR="00A61D51" w:rsidRPr="00A61D51" w:rsidRDefault="00A61D51" w:rsidP="002E650D"/>
    <w:p w14:paraId="09C1DC44" w14:textId="77777777" w:rsidR="000A6C83" w:rsidRPr="00D713BC" w:rsidRDefault="000A6C83" w:rsidP="002E650D">
      <w:pPr>
        <w:pStyle w:val="Heading2"/>
        <w:tabs>
          <w:tab w:val="num" w:pos="581"/>
        </w:tabs>
        <w:ind w:left="431"/>
      </w:pPr>
      <w:bookmarkStart w:id="63" w:name="_Toc260816605"/>
      <w:r w:rsidRPr="00D713BC">
        <w:t>Management</w:t>
      </w:r>
      <w:bookmarkEnd w:id="63"/>
    </w:p>
    <w:p w14:paraId="6D2BCAA2" w14:textId="77777777" w:rsidR="00FF3A4E" w:rsidRPr="00D713BC" w:rsidRDefault="000A6C83" w:rsidP="002E650D">
      <w:pPr>
        <w:pStyle w:val="Heading3"/>
        <w:tabs>
          <w:tab w:val="clear" w:pos="2160"/>
          <w:tab w:val="num" w:pos="1253"/>
        </w:tabs>
        <w:ind w:left="1061" w:hanging="567"/>
      </w:pPr>
      <w:bookmarkStart w:id="64" w:name="_Toc260816606"/>
      <w:r w:rsidRPr="00D713BC">
        <w:t>Führungs-Crew</w:t>
      </w:r>
      <w:bookmarkEnd w:id="64"/>
    </w:p>
    <w:p w14:paraId="44098FF4" w14:textId="77777777" w:rsidR="00FF3A4E" w:rsidRPr="00D713BC" w:rsidRDefault="000A6C83" w:rsidP="002E650D">
      <w:pPr>
        <w:pStyle w:val="Heading3"/>
        <w:tabs>
          <w:tab w:val="clear" w:pos="2160"/>
          <w:tab w:val="num" w:pos="1253"/>
        </w:tabs>
        <w:ind w:left="1061" w:hanging="567"/>
      </w:pPr>
      <w:bookmarkStart w:id="65" w:name="_Toc260816607"/>
      <w:r w:rsidRPr="00D713BC">
        <w:t>Führungsgrundsätze</w:t>
      </w:r>
      <w:bookmarkEnd w:id="65"/>
    </w:p>
    <w:p w14:paraId="3DE45B15" w14:textId="77777777" w:rsidR="00FF3A4E" w:rsidRPr="00D713BC" w:rsidRDefault="000A6C83" w:rsidP="002E650D">
      <w:pPr>
        <w:pStyle w:val="Heading3"/>
        <w:tabs>
          <w:tab w:val="clear" w:pos="2160"/>
          <w:tab w:val="num" w:pos="1253"/>
        </w:tabs>
        <w:ind w:left="1061" w:hanging="567"/>
      </w:pPr>
      <w:bookmarkStart w:id="66" w:name="_Toc260816608"/>
      <w:r w:rsidRPr="00D713BC">
        <w:t>Personalmarketing</w:t>
      </w:r>
      <w:bookmarkEnd w:id="66"/>
    </w:p>
    <w:p w14:paraId="7C870D7E" w14:textId="77777777" w:rsidR="00FF3A4E" w:rsidRPr="00D713BC" w:rsidRDefault="000A6C83" w:rsidP="002E650D">
      <w:pPr>
        <w:pStyle w:val="Heading3"/>
        <w:tabs>
          <w:tab w:val="clear" w:pos="2160"/>
          <w:tab w:val="num" w:pos="1253"/>
        </w:tabs>
        <w:ind w:left="1061" w:hanging="567"/>
      </w:pPr>
      <w:bookmarkStart w:id="67" w:name="_Toc260816609"/>
      <w:r w:rsidRPr="00D713BC">
        <w:t>Lohnpolitik</w:t>
      </w:r>
      <w:bookmarkEnd w:id="67"/>
    </w:p>
    <w:p w14:paraId="641D84F2" w14:textId="77777777" w:rsidR="00FF3A4E" w:rsidRPr="00D713BC" w:rsidRDefault="000A6C83" w:rsidP="002E650D">
      <w:pPr>
        <w:pStyle w:val="Heading3"/>
        <w:tabs>
          <w:tab w:val="clear" w:pos="2160"/>
          <w:tab w:val="num" w:pos="1253"/>
        </w:tabs>
        <w:ind w:left="1061" w:hanging="567"/>
      </w:pPr>
      <w:bookmarkStart w:id="68" w:name="_Toc260816610"/>
      <w:r w:rsidRPr="00D713BC">
        <w:t>Aus- und Weiterbildung</w:t>
      </w:r>
      <w:bookmarkEnd w:id="68"/>
    </w:p>
    <w:p w14:paraId="5B822096" w14:textId="77777777" w:rsidR="000A6C83" w:rsidRPr="00D713BC" w:rsidRDefault="000A6C83" w:rsidP="002E650D">
      <w:pPr>
        <w:pStyle w:val="Heading2"/>
        <w:tabs>
          <w:tab w:val="num" w:pos="581"/>
        </w:tabs>
        <w:ind w:left="431"/>
      </w:pPr>
      <w:bookmarkStart w:id="69" w:name="_Toc260816611"/>
      <w:r w:rsidRPr="00D713BC">
        <w:t>Führungsinstrumente</w:t>
      </w:r>
      <w:bookmarkEnd w:id="69"/>
    </w:p>
    <w:p w14:paraId="2A29112E" w14:textId="77777777" w:rsidR="00FF3A4E" w:rsidRPr="00D713BC" w:rsidRDefault="000A6C83" w:rsidP="002E650D">
      <w:pPr>
        <w:pStyle w:val="Heading3"/>
        <w:tabs>
          <w:tab w:val="clear" w:pos="2160"/>
          <w:tab w:val="num" w:pos="1267"/>
        </w:tabs>
        <w:ind w:left="1061" w:hanging="624"/>
      </w:pPr>
      <w:bookmarkStart w:id="70" w:name="_Toc260816612"/>
      <w:r w:rsidRPr="00D713BC">
        <w:t>Strategische Führungsinstrumente</w:t>
      </w:r>
      <w:bookmarkEnd w:id="70"/>
    </w:p>
    <w:p w14:paraId="0484E0C4" w14:textId="77777777" w:rsidR="004219CF" w:rsidRPr="00D713BC" w:rsidRDefault="000A6C83" w:rsidP="002E650D">
      <w:pPr>
        <w:pStyle w:val="Heading3"/>
        <w:tabs>
          <w:tab w:val="clear" w:pos="2160"/>
          <w:tab w:val="num" w:pos="1267"/>
        </w:tabs>
        <w:ind w:left="1061" w:hanging="624"/>
      </w:pPr>
      <w:bookmarkStart w:id="71" w:name="_Toc260816613"/>
      <w:r w:rsidRPr="00D713BC">
        <w:t>Operative Führungsinstrumente</w:t>
      </w:r>
      <w:bookmarkEnd w:id="71"/>
    </w:p>
    <w:p w14:paraId="78AF6484" w14:textId="77777777" w:rsidR="00FF3A4E" w:rsidRPr="00D713BC" w:rsidRDefault="000A6C83" w:rsidP="002E650D">
      <w:pPr>
        <w:pStyle w:val="Heading3"/>
        <w:tabs>
          <w:tab w:val="clear" w:pos="2160"/>
          <w:tab w:val="num" w:pos="1267"/>
        </w:tabs>
        <w:ind w:left="1061" w:hanging="624"/>
      </w:pPr>
      <w:bookmarkStart w:id="72" w:name="_Toc260816614"/>
      <w:r w:rsidRPr="00D713BC">
        <w:t>Management-Informations-System (MIS)</w:t>
      </w:r>
      <w:bookmarkEnd w:id="72"/>
    </w:p>
    <w:p w14:paraId="7BB00752" w14:textId="77777777" w:rsidR="00FF3A4E" w:rsidRPr="00D713BC" w:rsidRDefault="000A6C83" w:rsidP="002E650D">
      <w:pPr>
        <w:pStyle w:val="Heading3"/>
        <w:tabs>
          <w:tab w:val="clear" w:pos="2160"/>
          <w:tab w:val="num" w:pos="1267"/>
        </w:tabs>
        <w:ind w:left="1061" w:hanging="624"/>
      </w:pPr>
      <w:bookmarkStart w:id="73" w:name="_Toc260816615"/>
      <w:r w:rsidRPr="00D713BC">
        <w:t>Risikomanagement</w:t>
      </w:r>
      <w:bookmarkEnd w:id="73"/>
    </w:p>
    <w:p w14:paraId="2B15E03B" w14:textId="77777777" w:rsidR="00FF3A4E" w:rsidRPr="00D713BC" w:rsidRDefault="000A6C83" w:rsidP="002E650D">
      <w:pPr>
        <w:pStyle w:val="Heading3"/>
        <w:tabs>
          <w:tab w:val="clear" w:pos="2160"/>
          <w:tab w:val="num" w:pos="1267"/>
        </w:tabs>
        <w:ind w:left="1061" w:hanging="624"/>
      </w:pPr>
      <w:bookmarkStart w:id="74" w:name="_Toc260816616"/>
      <w:r w:rsidRPr="00D713BC">
        <w:t>Personal Controlling</w:t>
      </w:r>
      <w:bookmarkEnd w:id="74"/>
    </w:p>
    <w:p w14:paraId="014812A0" w14:textId="77777777" w:rsidR="000A6C83" w:rsidRPr="00D713BC" w:rsidRDefault="004C5B81" w:rsidP="002E650D">
      <w:pPr>
        <w:pStyle w:val="Heading2"/>
        <w:tabs>
          <w:tab w:val="num" w:pos="581"/>
        </w:tabs>
        <w:ind w:left="431"/>
      </w:pPr>
      <w:bookmarkStart w:id="75" w:name="_Toc260816617"/>
      <w:r w:rsidRPr="00D713BC">
        <w:t>Organisation</w:t>
      </w:r>
      <w:bookmarkEnd w:id="75"/>
    </w:p>
    <w:p w14:paraId="44FF39C6" w14:textId="77777777" w:rsidR="000A6C83" w:rsidRPr="00D713BC" w:rsidRDefault="000A6C83" w:rsidP="002E650D">
      <w:pPr>
        <w:pStyle w:val="Heading3"/>
        <w:tabs>
          <w:tab w:val="clear" w:pos="2160"/>
          <w:tab w:val="num" w:pos="1267"/>
        </w:tabs>
        <w:ind w:left="1061" w:hanging="567"/>
      </w:pPr>
      <w:bookmarkStart w:id="76" w:name="_Toc260816618"/>
      <w:r w:rsidRPr="00D713BC">
        <w:t>Ablauforganisation</w:t>
      </w:r>
      <w:bookmarkEnd w:id="76"/>
    </w:p>
    <w:p w14:paraId="0E583CDF" w14:textId="77777777" w:rsidR="00FF3A4E" w:rsidRPr="00D713BC" w:rsidRDefault="005462C5" w:rsidP="002E650D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A336DC" wp14:editId="207C7B74">
                <wp:simplePos x="0" y="0"/>
                <wp:positionH relativeFrom="column">
                  <wp:posOffset>3637280</wp:posOffset>
                </wp:positionH>
                <wp:positionV relativeFrom="paragraph">
                  <wp:posOffset>13970</wp:posOffset>
                </wp:positionV>
                <wp:extent cx="1143000" cy="571500"/>
                <wp:effectExtent l="5080" t="1270" r="0" b="0"/>
                <wp:wrapNone/>
                <wp:docPr id="21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71500"/>
                        </a:xfrm>
                        <a:prstGeom prst="chevron">
                          <a:avLst>
                            <a:gd name="adj" fmla="val 50000"/>
                          </a:avLst>
                        </a:prstGeom>
                        <a:solidFill>
                          <a:srgbClr val="255B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0l0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59" o:spid="_x0000_s1026" type="#_x0000_t55" style="position:absolute;margin-left:286.4pt;margin-top:1.1pt;width:90pt;height: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" fillcolor="#255b89" strok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98C956" wp14:editId="1A70CAED">
                <wp:simplePos x="0" y="0"/>
                <wp:positionH relativeFrom="column">
                  <wp:posOffset>2648585</wp:posOffset>
                </wp:positionH>
                <wp:positionV relativeFrom="paragraph">
                  <wp:posOffset>19685</wp:posOffset>
                </wp:positionV>
                <wp:extent cx="1143000" cy="571500"/>
                <wp:effectExtent l="0" t="0" r="5715" b="5715"/>
                <wp:wrapNone/>
                <wp:docPr id="20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71500"/>
                        </a:xfrm>
                        <a:prstGeom prst="chevron">
                          <a:avLst>
                            <a:gd name="adj" fmla="val 50000"/>
                          </a:avLst>
                        </a:prstGeom>
                        <a:solidFill>
                          <a:srgbClr val="7898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55" style="position:absolute;margin-left:208.55pt;margin-top:1.55pt;width:90pt;height: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" fillcolor="#7898b3" strok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25A20A" wp14:editId="62C63F75">
                <wp:simplePos x="0" y="0"/>
                <wp:positionH relativeFrom="column">
                  <wp:posOffset>1642745</wp:posOffset>
                </wp:positionH>
                <wp:positionV relativeFrom="paragraph">
                  <wp:posOffset>19685</wp:posOffset>
                </wp:positionV>
                <wp:extent cx="1143000" cy="571500"/>
                <wp:effectExtent l="4445" t="0" r="0" b="5715"/>
                <wp:wrapNone/>
                <wp:docPr id="1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71500"/>
                        </a:xfrm>
                        <a:prstGeom prst="chevron">
                          <a:avLst>
                            <a:gd name="adj" fmla="val 50000"/>
                          </a:avLst>
                        </a:prstGeom>
                        <a:solidFill>
                          <a:srgbClr val="B2C2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55" style="position:absolute;margin-left:129.35pt;margin-top:1.55pt;width:90pt;height: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" fillcolor="#b2c2d1" strok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A7D6602" wp14:editId="67BF5A41">
                <wp:simplePos x="0" y="0"/>
                <wp:positionH relativeFrom="column">
                  <wp:posOffset>614045</wp:posOffset>
                </wp:positionH>
                <wp:positionV relativeFrom="paragraph">
                  <wp:posOffset>19685</wp:posOffset>
                </wp:positionV>
                <wp:extent cx="1143000" cy="571500"/>
                <wp:effectExtent l="4445" t="0" r="0" b="5715"/>
                <wp:wrapNone/>
                <wp:docPr id="1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7150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rgbClr val="DDE4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53" o:spid="_x0000_s1026" type="#_x0000_t15" style="position:absolute;margin-left:48.35pt;margin-top:1.55pt;width:90pt;height: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" fillcolor="#dde4e9" stroked="f"/>
            </w:pict>
          </mc:Fallback>
        </mc:AlternateContent>
      </w:r>
    </w:p>
    <w:p w14:paraId="6A23F114" w14:textId="77777777" w:rsidR="00FF3A4E" w:rsidRPr="00D713BC" w:rsidRDefault="00FF3A4E" w:rsidP="002E650D"/>
    <w:p w14:paraId="7FE483B3" w14:textId="77777777" w:rsidR="00FF3A4E" w:rsidRPr="00D713BC" w:rsidRDefault="00FF3A4E" w:rsidP="002E650D"/>
    <w:p w14:paraId="7C9D5865" w14:textId="77777777" w:rsidR="004219CF" w:rsidRPr="00D713BC" w:rsidRDefault="004219CF" w:rsidP="002E650D"/>
    <w:p w14:paraId="3B5509F6" w14:textId="77777777" w:rsidR="000A6C83" w:rsidRPr="00D713BC" w:rsidRDefault="000A6C83" w:rsidP="002E650D">
      <w:pPr>
        <w:pStyle w:val="Heading3"/>
        <w:tabs>
          <w:tab w:val="clear" w:pos="2160"/>
          <w:tab w:val="num" w:pos="1267"/>
        </w:tabs>
        <w:ind w:left="1061" w:hanging="567"/>
      </w:pPr>
      <w:bookmarkStart w:id="77" w:name="_Toc260816619"/>
      <w:r w:rsidRPr="00D713BC">
        <w:t>Aufbauorganisation</w:t>
      </w:r>
      <w:bookmarkEnd w:id="77"/>
    </w:p>
    <w:p w14:paraId="486BF22A" w14:textId="77777777" w:rsidR="00FF3A4E" w:rsidRPr="00D713BC" w:rsidRDefault="005462C5" w:rsidP="002E650D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2F64F4C" wp14:editId="2E4CEEBA">
                <wp:simplePos x="0" y="0"/>
                <wp:positionH relativeFrom="column">
                  <wp:posOffset>614045</wp:posOffset>
                </wp:positionH>
                <wp:positionV relativeFrom="paragraph">
                  <wp:posOffset>26035</wp:posOffset>
                </wp:positionV>
                <wp:extent cx="4114800" cy="2057400"/>
                <wp:effectExtent l="4445" t="635" r="0" b="0"/>
                <wp:wrapSquare wrapText="bothSides"/>
                <wp:docPr id="1" name="Group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114800" cy="2057400"/>
                          <a:chOff x="3974" y="1947"/>
                          <a:chExt cx="6480" cy="3240"/>
                        </a:xfrm>
                      </wpg:grpSpPr>
                      <wps:wsp>
                        <wps:cNvPr id="2" name="AutoShape 7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974" y="1947"/>
                            <a:ext cx="6480" cy="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55B8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5774" y="2127"/>
                            <a:ext cx="1440" cy="360"/>
                          </a:xfrm>
                          <a:prstGeom prst="flowChartProcess">
                            <a:avLst/>
                          </a:prstGeom>
                          <a:solidFill>
                            <a:srgbClr val="255B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6854" y="2667"/>
                            <a:ext cx="1440" cy="361"/>
                          </a:xfrm>
                          <a:prstGeom prst="flowChartProcess">
                            <a:avLst/>
                          </a:prstGeom>
                          <a:solidFill>
                            <a:srgbClr val="7898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5774" y="3747"/>
                            <a:ext cx="1440" cy="360"/>
                          </a:xfrm>
                          <a:prstGeom prst="flowChartProcess">
                            <a:avLst/>
                          </a:prstGeom>
                          <a:solidFill>
                            <a:srgbClr val="B2C2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7394" y="3747"/>
                            <a:ext cx="1440" cy="360"/>
                          </a:xfrm>
                          <a:prstGeom prst="flowChartProcess">
                            <a:avLst/>
                          </a:prstGeom>
                          <a:solidFill>
                            <a:srgbClr val="B2C2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4154" y="3747"/>
                            <a:ext cx="1440" cy="360"/>
                          </a:xfrm>
                          <a:prstGeom prst="flowChartProcess">
                            <a:avLst/>
                          </a:prstGeom>
                          <a:solidFill>
                            <a:srgbClr val="B2C2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9014" y="3747"/>
                            <a:ext cx="1440" cy="360"/>
                          </a:xfrm>
                          <a:prstGeom prst="flowChartProcess">
                            <a:avLst/>
                          </a:prstGeom>
                          <a:solidFill>
                            <a:srgbClr val="B2C2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6674" y="4648"/>
                            <a:ext cx="1440" cy="359"/>
                          </a:xfrm>
                          <a:prstGeom prst="flowChartProcess">
                            <a:avLst/>
                          </a:prstGeom>
                          <a:solidFill>
                            <a:srgbClr val="DDE4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4874" y="4648"/>
                            <a:ext cx="1440" cy="359"/>
                          </a:xfrm>
                          <a:prstGeom prst="flowChartProcess">
                            <a:avLst/>
                          </a:prstGeom>
                          <a:solidFill>
                            <a:srgbClr val="DDE4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2"/>
                        <wps:cNvCnPr>
                          <a:cxnSpLocks noChangeShapeType="1"/>
                          <a:stCxn id="3" idx="2"/>
                          <a:endCxn id="5" idx="0"/>
                        </wps:cNvCnPr>
                        <wps:spPr bwMode="auto">
                          <a:xfrm rot="5400000">
                            <a:off x="5865" y="3116"/>
                            <a:ext cx="12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AutoShape 83"/>
                        <wps:cNvCnPr>
                          <a:cxnSpLocks noChangeShapeType="1"/>
                          <a:stCxn id="3" idx="2"/>
                          <a:endCxn id="7" idx="0"/>
                        </wps:cNvCnPr>
                        <wps:spPr bwMode="auto">
                          <a:xfrm rot="5400000">
                            <a:off x="5054" y="2307"/>
                            <a:ext cx="1260" cy="16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84"/>
                        <wps:cNvCnPr>
                          <a:cxnSpLocks noChangeShapeType="1"/>
                          <a:stCxn id="3" idx="2"/>
                          <a:endCxn id="4" idx="1"/>
                        </wps:cNvCnPr>
                        <wps:spPr bwMode="auto">
                          <a:xfrm rot="16200000" flipH="1">
                            <a:off x="6493" y="2488"/>
                            <a:ext cx="361" cy="36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85"/>
                        <wps:cNvCnPr>
                          <a:cxnSpLocks noChangeShapeType="1"/>
                          <a:stCxn id="3" idx="2"/>
                          <a:endCxn id="6" idx="0"/>
                        </wps:cNvCnPr>
                        <wps:spPr bwMode="auto">
                          <a:xfrm rot="16200000" flipH="1">
                            <a:off x="6674" y="2307"/>
                            <a:ext cx="1260" cy="16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AutoShape 86"/>
                        <wps:cNvCnPr>
                          <a:cxnSpLocks noChangeShapeType="1"/>
                          <a:stCxn id="3" idx="2"/>
                          <a:endCxn id="8" idx="0"/>
                        </wps:cNvCnPr>
                        <wps:spPr bwMode="auto">
                          <a:xfrm rot="16200000" flipH="1">
                            <a:off x="7484" y="1497"/>
                            <a:ext cx="1260" cy="3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AutoShape 87"/>
                        <wps:cNvCnPr>
                          <a:cxnSpLocks noChangeShapeType="1"/>
                          <a:stCxn id="5" idx="2"/>
                          <a:endCxn id="10" idx="0"/>
                        </wps:cNvCnPr>
                        <wps:spPr bwMode="auto">
                          <a:xfrm rot="5400000">
                            <a:off x="5773" y="3928"/>
                            <a:ext cx="541" cy="900"/>
                          </a:xfrm>
                          <a:prstGeom prst="bentConnector3">
                            <a:avLst>
                              <a:gd name="adj1" fmla="val 4990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AutoShape 88"/>
                        <wps:cNvCnPr>
                          <a:cxnSpLocks noChangeShapeType="1"/>
                          <a:stCxn id="5" idx="2"/>
                          <a:endCxn id="9" idx="0"/>
                        </wps:cNvCnPr>
                        <wps:spPr bwMode="auto">
                          <a:xfrm rot="16200000" flipH="1">
                            <a:off x="6673" y="3928"/>
                            <a:ext cx="541" cy="900"/>
                          </a:xfrm>
                          <a:prstGeom prst="bentConnector3">
                            <a:avLst>
                              <a:gd name="adj1" fmla="val 4990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48.35pt;margin-top:2.05pt;width:324pt;height:162pt;z-index:251655168" coordorigin="3974,1947" coordsize="6480,3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">
                <o:lock v:ext="edit" aspectratio="t"/>
                <v:rect id="AutoShape 71" o:spid="_x0000_s1027" style="position:absolute;left:3974;top:1947;width:6480;height:3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ETVFxQAA&#10;ANoAAAAPAAAAZHJzL2Rvd25yZXYueG1sRI9Ba8JAFITvQv/D8gredKNikdRVpFQoBaHGUHt8ZF+T&#10;kOzbdHcb47/vCgWPw8x8w6y3g2lFT87XlhXMpgkI4sLqmksF+Wk/WYHwAVlja5kUXMnDdvMwWmOq&#10;7YWP1GehFBHCPkUFVQhdKqUvKjLop7Yjjt63dQZDlK6U2uElwk0r50nyJA3WHBcq7OiloqLJfo2C&#10;18bN+ibftZ+HZbY/fJ1/zh+Ld6XGj8PuGUSgIdzD/+03rWAOtyvxBsjN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ARNUXFAAAA2gAAAA8AAAAAAAAAAAAAAAAAlwIAAGRycy9k&#10;b3ducmV2LnhtbFBLBQYAAAAABAAEAPUAAACJAwAAAAA=&#10;" filled="f" fillcolor="#255b89" stroked="f">
                  <o:lock v:ext="edit" aspectratio="t" text="t"/>
                </v:rect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AutoShape 74" o:spid="_x0000_s1028" type="#_x0000_t109" style="position:absolute;left:5774;top:2127;width:14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dxLhwQAA&#10;ANoAAAAPAAAAZHJzL2Rvd25yZXYueG1sRI9BawIxFITvBf9DeIK3mtVtRVajiNDWi4eugtfH5rlZ&#10;3LwsSdS1v74RCj0OM/MNs1z3thU38qFxrGAyzkAQV043XCs4Hj5e5yBCRNbYOiYFDwqwXg1ellho&#10;d+dvupWxFgnCoUAFJsaukDJUhiyGseuIk3d23mJM0tdSe7wnuG3lNMtm0mLDacFgR1tD1aW82kSZ&#10;vcWT+9ztTd5u8vfgv35qzJUaDfvNAkSkPv6H/9o7rSCH55V0A+Tq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HcS4cEAAADaAAAADwAAAAAAAAAAAAAAAACXAgAAZHJzL2Rvd25y&#10;ZXYueG1sUEsFBgAAAAAEAAQA9QAAAIUDAAAAAA==&#10;" fillcolor="#255b89" stroked="f"/>
                <v:shape id="AutoShape 75" o:spid="_x0000_s1029" type="#_x0000_t109" style="position:absolute;left:6854;top:2667;width:1440;height:36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EUOmwwAA&#10;ANoAAAAPAAAAZHJzL2Rvd25yZXYueG1sRI9BawIxFITvgv8hPMGbZm1VymoUUaTFg6It9PrYPHdX&#10;Ny9hE3X11zcFweMwM98w03ljKnGl2peWFQz6CQjizOqScwU/3+veBwgfkDVWlknBnTzMZ+3WFFNt&#10;b7yn6yHkIkLYp6igCMGlUvqsIIO+bx1x9I62NhiirHOpa7xFuKnkW5KMpcGS40KBjpYFZefDxSgY&#10;bar3nVud95+8fezWPvDq5H6V6naaxQREoCa8ws/2l1YwhP8r8QbI2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EUOmwwAAANoAAAAPAAAAAAAAAAAAAAAAAJcCAABkcnMvZG93&#10;bnJldi54bWxQSwUGAAAAAAQABAD1AAAAhwMAAAAA&#10;" fillcolor="#7898b3" stroked="f"/>
                <v:shape id="AutoShape 76" o:spid="_x0000_s1030" type="#_x0000_t109" style="position:absolute;left:5774;top:3747;width:14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chUGwQAA&#10;ANoAAAAPAAAAZHJzL2Rvd25yZXYueG1sRI9Bi8IwFITvgv8hPMGbTRW6SjUtIgjrwYOuKN4ezbMt&#10;Ni+lydr67zcLC3scZuYbZpMPphEv6lxtWcE8ikEQF1bXXCq4fO1nKxDOI2tsLJOCNznIs/Fog6m2&#10;PZ/odfalCBB2KSqovG9TKV1RkUEX2ZY4eA/bGfRBdqXUHfYBbhq5iOMPabDmsFBhS7uKiuf52yhw&#10;D1waPsW7Y3Kg3uikvV2Xd6Wmk2G7BuFp8P/hv/anVpDA75VwA2T2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XIVBsEAAADaAAAADwAAAAAAAAAAAAAAAACXAgAAZHJzL2Rvd25y&#10;ZXYueG1sUEsFBgAAAAAEAAQA9QAAAIUDAAAAAA==&#10;" fillcolor="#b2c2d1" stroked="f"/>
                <v:shape id="AutoShape 77" o:spid="_x0000_s1031" type="#_x0000_t109" style="position:absolute;left:7394;top:3747;width:14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oItxvwAA&#10;ANoAAAAPAAAAZHJzL2Rvd25yZXYueG1sRI9LC8IwEITvgv8hrOBNUwUfVKOIIOjBgw8Ub0uztsVm&#10;U5po6783guBxmJlvmPmyMYV4UeVyywoG/QgEcWJ1zqmC82nTm4JwHlljYZkUvMnBctFuzTHWtuYD&#10;vY4+FQHCLkYFmfdlLKVLMjLo+rYkDt7dVgZ9kFUqdYV1gJtCDqNoLA3mHBYyLGmdUfI4Po0Cd8eJ&#10;4UO03o92VBs9Kq+XyU2pbqdZzUB4avw//GtvtYIxfK+EGyAX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Wgi3G/AAAA2gAAAA8AAAAAAAAAAAAAAAAAlwIAAGRycy9kb3ducmV2&#10;LnhtbFBLBQYAAAAABAAEAPUAAACDAwAAAAA=&#10;" fillcolor="#b2c2d1" stroked="f"/>
                <v:shape id="AutoShape 78" o:spid="_x0000_s1032" type="#_x0000_t109" style="position:absolute;left:4154;top:3747;width:14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7C7qwgAA&#10;ANoAAAAPAAAAZHJzL2Rvd25yZXYueG1sRI9Pa8JAFMTvQr/D8grezKaFmJJmlSIU9OAhKi29PbIv&#10;f2j2bciuJn57VxA8DjPzGyZfT6YTFxpca1nBWxSDIC6tbrlWcDp+Lz5AOI+ssbNMCq7kYL16meWY&#10;aTtyQZeDr0WAsMtQQeN9n0npyoYMusj2xMGr7GDQBznUUg84Brjp5HscL6XBlsNCgz1tGir/D2ej&#10;wFWYGi7izT7Z0Wh00v/+pH9KzV+nr08Qnib/DD/aW60ghfuVcAPk6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rsLurCAAAA2gAAAA8AAAAAAAAAAAAAAAAAlwIAAGRycy9kb3du&#10;cmV2LnhtbFBLBQYAAAAABAAEAPUAAACGAwAAAAA=&#10;" fillcolor="#b2c2d1" stroked="f"/>
                <v:shape id="AutoShape 79" o:spid="_x0000_s1033" type="#_x0000_t109" style="position:absolute;left:9014;top:3747;width:14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c7qYvAAA&#10;ANoAAAAPAAAAZHJzL2Rvd25yZXYueG1sRE/JCsIwEL0L/kMYwZtNFVyoRhFB0IMHFxRvQzO2xWZS&#10;mmjr35uD4PHx9sWqNaV4U+0KywqGUQyCOLW64EzB5bwdzEA4j6yxtEwKPuRgtex2Fpho2/CR3ief&#10;iRDCLkEFufdVIqVLczLoIlsRB+5ha4M+wDqTusYmhJtSjuJ4Ig0WHBpyrGiTU/o8vYwC98Cp4WO8&#10;OYz31Bg9rm7X6V2pfq9dz0F4av1f/HPvtIKwNVwJN0Auv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Btzupi8AAAA2gAAAA8AAAAAAAAAAAAAAAAAlwIAAGRycy9kb3ducmV2Lnht&#10;bFBLBQYAAAAABAAEAPUAAACAAwAAAAA=&#10;" fillcolor="#b2c2d1" stroked="f"/>
                <v:shape id="AutoShape 80" o:spid="_x0000_s1034" type="#_x0000_t109" style="position:absolute;left:6674;top:4648;width:1440;height:3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yQwwwAA&#10;ANoAAAAPAAAAZHJzL2Rvd25yZXYueG1sRI/BasMwEETvhf6D2EJujZwcQupGNqWlJISmYCcfsFhb&#10;y4m1MpYcO39fBQo9DjPzhtnkk23FlXrfOFawmCcgiCunG64VnI6fz2sQPiBrbB2Tght5yLPHhw2m&#10;2o1c0LUMtYgQ9ikqMCF0qZS+MmTRz11HHL0f11sMUfa11D2OEW5buUySlbTYcFww2NG7oepSDlbB&#10;eTvsi8QMH4cyDOvF13fjR74pNXua3l5BBJrCf/ivvdMKXuB+Jd4Amf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OyQwwwAAANoAAAAPAAAAAAAAAAAAAAAAAJcCAABkcnMvZG93&#10;bnJldi54bWxQSwUGAAAAAAQABAD1AAAAhwMAAAAA&#10;" fillcolor="#dde4e9" stroked="f"/>
                <v:shape id="AutoShape 81" o:spid="_x0000_s1035" type="#_x0000_t109" style="position:absolute;left:4874;top:4648;width:1440;height:3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ABfwwAA&#10;ANsAAAAPAAAAZHJzL2Rvd25yZXYueG1sRI9Ba8JAEIXvBf/DMoK3utGDSOoqRRFLaQXT/oAhO82m&#10;ZmdDdmPiv+8cCt5meG/e+2azG32jbtTFOrCBxTwDRVwGW3Nl4Pvr+LwGFROyxSYwGbhThN128rTB&#10;3IaBL3QrUqUkhGOOBlxKba51LB15jPPQEov2EzqPSdau0rbDQcJ9o5dZttIea5YGhy3tHZXXovcG&#10;fk/9+yVz/eGzSP168XGu48B3Y2bT8fUFVKIxPcz/129W8IVefpEB9PY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zABfwwAAANsAAAAPAAAAAAAAAAAAAAAAAJcCAABkcnMvZG93&#10;bnJldi54bWxQSwUGAAAAAAQABAD1AAAAhwMAAAAA&#10;" fillcolor="#dde4e9" stroked="f"/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82" o:spid="_x0000_s1036" type="#_x0000_t32" style="position:absolute;left:5865;top:3116;width:1260;height:1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T98CMEAAADbAAAADwAAAGRycy9kb3ducmV2LnhtbERPTYvCMBC9C/sfwizsTVM9LFKNIu4K&#10;C+rBKuJxaMa2tJmUJGrXX28Ewds83udM551pxJWcrywrGA4SEMS51RUXCg77VX8MwgdkjY1lUvBP&#10;Huazj94UU21vvKNrFgoRQ9inqKAMoU2l9HlJBv3AtsSRO1tnMEToCqkd3mK4aeQoSb6lwYpjQ4kt&#10;LUvK6+xiFAQ6Hc+reu2ONe5/d+vsZ1tt7kp9fXaLCYhAXXiLX+4/HecP4flLPEDOH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1P3wIwQAAANsAAAAPAAAAAAAAAAAAAAAA&#10;AKECAABkcnMvZG93bnJldi54bWxQSwUGAAAAAAQABAD5AAAAjwMAAAAA&#10;">
                  <v:shadow opacity="49150f"/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83" o:spid="_x0000_s1037" type="#_x0000_t34" style="position:absolute;left:5054;top:2307;width:1260;height:1620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Q+tscQAAADbAAAADwAAAGRycy9kb3ducmV2LnhtbESPT4vCMBDF74LfIYywN00tKKUaRQTF&#10;Xb345+JtbGabss2kNFmt394IC3ub4b3fmzfzZWdrcafWV44VjEcJCOLC6YpLBZfzZpiB8AFZY+2Y&#10;FDzJw3LR780x1+7BR7qfQiliCPscFZgQmlxKXxiy6EeuIY7at2sthri2pdQtPmK4rWWaJFNpseJ4&#10;wWBDa0PFz+nXxhqfx3S/xey5zSZXs5p+3Q7l5KbUx6BbzUAE6sK/+Y/e6cil8P4lDiAX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D62xxAAAANsAAAAPAAAAAAAAAAAA&#10;AAAAAKECAABkcnMvZG93bnJldi54bWxQSwUGAAAAAAQABAD5AAAAkgMAAAAA&#10;"/>
                <v:shapetype id="_x0000_t33" coordsize="21600,21600" o:spt="33" o:oned="t" path="m0,0l21600,,21600,21600e" filled="f">
                  <v:stroke joinstyle="miter"/>
                  <v:path arrowok="t" fillok="f" o:connecttype="none"/>
                  <o:lock v:ext="edit" shapetype="t"/>
                </v:shapetype>
                <v:shape id="AutoShape 84" o:spid="_x0000_s1038" type="#_x0000_t33" style="position:absolute;left:6493;top:2488;width:361;height:36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+r5/cAAAADbAAAADwAAAGRycy9kb3ducmV2LnhtbERP32vCMBB+H/g/hBN8GZpWYUg1igoF&#10;37Z1Q3w8mrMpNpeSRK3//TIY7O0+vp+33g62E3fyoXWsIJ9lIIhrp1tuFHx/ldMliBCRNXaOScGT&#10;Amw3o5c1Fto9+JPuVWxECuFQoAITY19IGWpDFsPM9cSJuzhvMSboG6k9PlK47eQ8y96kxZZTg8Ge&#10;Dobqa3WzCvYfrN9P5/miLI3M/WuuK9tFpSbjYbcCEWmI/+I/91Gn+Qv4/SUdIDc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Pq+f3AAAAA2wAAAA8AAAAAAAAAAAAAAAAA&#10;oQIAAGRycy9kb3ducmV2LnhtbFBLBQYAAAAABAAEAPkAAACOAwAAAAA=&#10;"/>
                <v:shape id="AutoShape 85" o:spid="_x0000_s1039" type="#_x0000_t34" style="position:absolute;left:6674;top:2307;width:1260;height:162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+RXW8cAAADbAAAADwAAAGRycy9kb3ducmV2LnhtbESPW2vCQBCF34X+h2WEvunGVkqJbkRb&#10;ClIL1stDfBuyk0vNzobsNsZ/3y0Ivs1wzpzvzHzRm1p01LrKsoLJOAJBnFldcaHgePgYvYJwHllj&#10;bZkUXMnBInkYzDHW9sI76va+ECGEXYwKSu+bWEqXlWTQjW1DHLTctgZ9WNtC6hYvIdzU8imKXqTB&#10;igOhxIbeSsrO+18TID/rzfE9mmw7/fyZf51WaTr9TpV6HPbLGQhPvb+bb9drHepP4f+XMIBM/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35FdbxwAAANsAAAAPAAAAAAAA&#10;AAAAAAAAAKECAABkcnMvZG93bnJldi54bWxQSwUGAAAAAAQABAD5AAAAlQMAAAAA&#10;">
                  <v:shadow opacity="49150f"/>
                </v:shape>
                <v:shape id="AutoShape 86" o:spid="_x0000_s1040" type="#_x0000_t34" style="position:absolute;left:7484;top:1497;width:1260;height:324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jywMYAAADbAAAADwAAAGRycy9kb3ducmV2LnhtbESPT2vCQBDF74V+h2UK3urGVotEV6kt&#10;gqhQ/x3ibciOSWp2NmTXGL+9KxR6m+G9eb8342lrStFQ7QrLCnrdCARxanXBmYLDfv46BOE8ssbS&#10;Mim4kYPp5PlpjLG2V95Ss/OZCCHsYlSQe1/FUro0J4OuayvioJ1sbdCHtc6krvEawk0p36LoQxos&#10;OBByrOgrp/S8u5gA+V2sDt9R76fR78vT+jhLkv4mUarz0n6OQHhq/b/573qhQ/0BPH4JA8jJ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io8sDGAAAA2wAAAA8AAAAAAAAA&#10;AAAAAAAAoQIAAGRycy9kb3ducmV2LnhtbFBLBQYAAAAABAAEAPkAAACUAwAAAAA=&#10;">
                  <v:shadow opacity="49150f"/>
                </v:shape>
                <v:shape id="AutoShape 87" o:spid="_x0000_s1041" type="#_x0000_t34" style="position:absolute;left:5773;top:3928;width:541;height:900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e4VZ8EAAADbAAAADwAAAGRycy9kb3ducmV2LnhtbERPS4vCMBC+C/sfwizsTdN6qNo1iuzi&#10;InjxUYS9Dc3YFptJaWKt/94Igrf5+J4zX/amFh21rrKsIB5FIIhzqysuFGTH9XAKwnlkjbVlUnAn&#10;B8vFx2COqbY33lN38IUIIexSVFB636RSurwkg25kG+LAnW1r0AfYFlK3eAvhppbjKEqkwYpDQ4kN&#10;/ZSUXw5XoyAv4tPx+v+3215m06xLMo4nv6zU12e/+gbhqfdv8cu90WF+As9fwgFy8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Z7hVnwQAAANsAAAAPAAAAAAAAAAAAAAAA&#10;AKECAABkcnMvZG93bnJldi54bWxQSwUGAAAAAAQABAD5AAAAjwMAAAAA&#10;" adj="10780">
                  <v:shadow opacity="49150f"/>
                </v:shape>
                <v:shape id="AutoShape 88" o:spid="_x0000_s1042" type="#_x0000_t34" style="position:absolute;left:6673;top:3928;width:541;height:90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CxRrsIAAADbAAAADwAAAGRycy9kb3ducmV2LnhtbERP22rCQBB9F/oPywh9MxultCW6ihVK&#10;S6EFo1Afh+yYDWZnQ3aby993BcG3OZzrrDaDrUVHra8cK5gnKQjiwumKSwXHw/vsFYQPyBprx6Rg&#10;JA+b9cNkhZl2Pe+py0MpYgj7DBWYEJpMSl8YsugT1xBH7uxaiyHCtpS6xT6G21ou0vRZWqw4Nhhs&#10;aGeouOR/VkFuv4/2g5/Gy9fh/HPao+m2v29KPU6H7RJEoCHcxTf3p47zX+D6SzxArv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CxRrsIAAADbAAAADwAAAAAAAAAAAAAA&#10;AAChAgAAZHJzL2Rvd25yZXYueG1sUEsFBgAAAAAEAAQA+QAAAJADAAAAAA==&#10;" adj="10780">
                  <v:shadow opacity="49150f"/>
                </v:shape>
                <w10:wrap type="square"/>
              </v:group>
            </w:pict>
          </mc:Fallback>
        </mc:AlternateContent>
      </w:r>
    </w:p>
    <w:p w14:paraId="70362041" w14:textId="77777777" w:rsidR="00912B15" w:rsidRPr="00D713BC" w:rsidRDefault="00003ADE" w:rsidP="002E650D">
      <w:pPr>
        <w:pStyle w:val="Heading1"/>
        <w:tabs>
          <w:tab w:val="clear" w:pos="360"/>
          <w:tab w:val="num" w:pos="3"/>
        </w:tabs>
        <w:ind w:left="0"/>
      </w:pPr>
      <w:bookmarkStart w:id="78" w:name="_Toc260816620"/>
      <w:r w:rsidRPr="00D713BC">
        <w:t>Risikoanalyse</w:t>
      </w:r>
      <w:bookmarkEnd w:id="78"/>
    </w:p>
    <w:p w14:paraId="67804623" w14:textId="77777777" w:rsidR="00A61D51" w:rsidRDefault="00A61D51" w:rsidP="002E650D">
      <w:pPr>
        <w:pStyle w:val="Heading4"/>
        <w:rPr>
          <w:rFonts w:ascii="Credit Suisse Type Light" w:hAnsi="Credit Suisse Type Light"/>
        </w:rPr>
      </w:pPr>
    </w:p>
    <w:p w14:paraId="3F0F958A" w14:textId="77777777" w:rsidR="00AD02C5" w:rsidRDefault="00AD02C5" w:rsidP="002E650D">
      <w:pPr>
        <w:pStyle w:val="Heading4"/>
        <w:rPr>
          <w:rFonts w:ascii="Credit Suisse Type Light" w:hAnsi="Credit Suisse Type Light"/>
        </w:rPr>
      </w:pPr>
      <w:r w:rsidRPr="00D713BC">
        <w:rPr>
          <w:rFonts w:ascii="Credit Suisse Type Light" w:hAnsi="Credit Suisse Type Light"/>
        </w:rPr>
        <w:t>Phasen der Risikoanalyse</w:t>
      </w:r>
    </w:p>
    <w:p w14:paraId="53E8AD64" w14:textId="77777777" w:rsidR="0016336A" w:rsidRPr="0016336A" w:rsidRDefault="0016336A" w:rsidP="002E650D"/>
    <w:p w14:paraId="2050C280" w14:textId="77777777" w:rsidR="00912B15" w:rsidRPr="00D713BC" w:rsidRDefault="00AD02C5" w:rsidP="002E650D">
      <w:pPr>
        <w:numPr>
          <w:ilvl w:val="0"/>
          <w:numId w:val="25"/>
        </w:numPr>
        <w:tabs>
          <w:tab w:val="clear" w:pos="720"/>
          <w:tab w:val="num" w:pos="363"/>
        </w:tabs>
        <w:ind w:left="363"/>
      </w:pPr>
      <w:r w:rsidRPr="00D713BC">
        <w:t>Risiken identifizieren</w:t>
      </w:r>
    </w:p>
    <w:p w14:paraId="554274ED" w14:textId="77777777" w:rsidR="00AD02C5" w:rsidRPr="00D713BC" w:rsidRDefault="00AD02C5" w:rsidP="002E650D">
      <w:pPr>
        <w:numPr>
          <w:ilvl w:val="0"/>
          <w:numId w:val="25"/>
        </w:numPr>
        <w:tabs>
          <w:tab w:val="clear" w:pos="720"/>
          <w:tab w:val="num" w:pos="363"/>
        </w:tabs>
        <w:ind w:left="363"/>
      </w:pPr>
      <w:r w:rsidRPr="00D713BC">
        <w:t>Risiken bewerten</w:t>
      </w:r>
    </w:p>
    <w:p w14:paraId="718C8C6D" w14:textId="77777777" w:rsidR="00AD02C5" w:rsidRPr="00D713BC" w:rsidRDefault="00AD02C5" w:rsidP="002E650D">
      <w:pPr>
        <w:numPr>
          <w:ilvl w:val="0"/>
          <w:numId w:val="25"/>
        </w:numPr>
        <w:tabs>
          <w:tab w:val="clear" w:pos="720"/>
          <w:tab w:val="num" w:pos="363"/>
        </w:tabs>
        <w:ind w:left="363"/>
      </w:pPr>
      <w:r w:rsidRPr="00D713BC">
        <w:t>Risiken begrenzen</w:t>
      </w:r>
    </w:p>
    <w:p w14:paraId="37F413C1" w14:textId="77777777" w:rsidR="00AD02C5" w:rsidRPr="00D713BC" w:rsidRDefault="00AD02C5" w:rsidP="002E650D">
      <w:pPr>
        <w:numPr>
          <w:ilvl w:val="0"/>
          <w:numId w:val="25"/>
        </w:numPr>
        <w:tabs>
          <w:tab w:val="clear" w:pos="720"/>
          <w:tab w:val="num" w:pos="363"/>
        </w:tabs>
        <w:ind w:left="363"/>
      </w:pPr>
      <w:r w:rsidRPr="00D713BC">
        <w:t>Risiken überwachen</w:t>
      </w:r>
    </w:p>
    <w:p w14:paraId="29A6AB28" w14:textId="77777777" w:rsidR="00912B15" w:rsidRPr="00D713BC" w:rsidRDefault="00912B15" w:rsidP="002E650D"/>
    <w:p w14:paraId="7A00E16A" w14:textId="77777777" w:rsidR="008E7074" w:rsidRPr="00D713BC" w:rsidRDefault="008E7074" w:rsidP="002E650D"/>
    <w:tbl>
      <w:tblPr>
        <w:tblStyle w:val="TableGrid"/>
        <w:tblpPr w:leftFromText="141" w:rightFromText="141" w:vertAnchor="text" w:horzAnchor="margin" w:tblpY="-27"/>
        <w:tblW w:w="4928" w:type="dxa"/>
        <w:tblLayout w:type="fixed"/>
        <w:tblLook w:val="01E0" w:firstRow="1" w:lastRow="1" w:firstColumn="1" w:lastColumn="1" w:noHBand="0" w:noVBand="0"/>
      </w:tblPr>
      <w:tblGrid>
        <w:gridCol w:w="534"/>
        <w:gridCol w:w="877"/>
        <w:gridCol w:w="877"/>
        <w:gridCol w:w="878"/>
        <w:gridCol w:w="877"/>
        <w:gridCol w:w="878"/>
        <w:gridCol w:w="7"/>
      </w:tblGrid>
      <w:tr w:rsidR="006544B3" w:rsidRPr="00D713BC" w14:paraId="6E55E173" w14:textId="77777777" w:rsidTr="002E650D">
        <w:trPr>
          <w:gridAfter w:val="1"/>
          <w:wAfter w:w="7" w:type="dxa"/>
          <w:cantSplit/>
          <w:trHeight w:val="780"/>
        </w:trPr>
        <w:tc>
          <w:tcPr>
            <w:tcW w:w="534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textDirection w:val="btLr"/>
            <w:vAlign w:val="center"/>
          </w:tcPr>
          <w:p w14:paraId="0ED48F14" w14:textId="77777777" w:rsidR="006544B3" w:rsidRPr="00A61D51" w:rsidRDefault="006544B3" w:rsidP="006544B3">
            <w:pPr>
              <w:ind w:left="113" w:right="113"/>
              <w:jc w:val="center"/>
            </w:pPr>
            <w:r w:rsidRPr="00A61D51">
              <w:t>Auswirkungsgrad</w:t>
            </w:r>
          </w:p>
        </w:tc>
        <w:tc>
          <w:tcPr>
            <w:tcW w:w="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D251"/>
          </w:tcPr>
          <w:p w14:paraId="0B81B794" w14:textId="77777777" w:rsidR="006544B3" w:rsidRPr="00D713BC" w:rsidRDefault="006544B3" w:rsidP="006544B3"/>
        </w:tc>
        <w:tc>
          <w:tcPr>
            <w:tcW w:w="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D251"/>
          </w:tcPr>
          <w:p w14:paraId="0A6C5CEB" w14:textId="77777777" w:rsidR="006544B3" w:rsidRPr="00D713BC" w:rsidRDefault="006544B3" w:rsidP="006544B3"/>
        </w:tc>
        <w:tc>
          <w:tcPr>
            <w:tcW w:w="8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23841"/>
          </w:tcPr>
          <w:p w14:paraId="7A356707" w14:textId="77777777" w:rsidR="006544B3" w:rsidRPr="00D713BC" w:rsidRDefault="006544B3" w:rsidP="006544B3"/>
        </w:tc>
        <w:tc>
          <w:tcPr>
            <w:tcW w:w="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23841"/>
          </w:tcPr>
          <w:p w14:paraId="6DBE7891" w14:textId="77777777" w:rsidR="006544B3" w:rsidRPr="00D713BC" w:rsidRDefault="006544B3" w:rsidP="006544B3"/>
        </w:tc>
        <w:tc>
          <w:tcPr>
            <w:tcW w:w="8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23841"/>
          </w:tcPr>
          <w:p w14:paraId="3F244AC9" w14:textId="77777777" w:rsidR="006544B3" w:rsidRPr="00D713BC" w:rsidRDefault="006544B3" w:rsidP="006544B3"/>
        </w:tc>
      </w:tr>
      <w:tr w:rsidR="006544B3" w:rsidRPr="00D713BC" w14:paraId="7455D3DD" w14:textId="77777777" w:rsidTr="002E650D">
        <w:trPr>
          <w:gridAfter w:val="1"/>
          <w:wAfter w:w="7" w:type="dxa"/>
          <w:cantSplit/>
          <w:trHeight w:val="780"/>
        </w:trPr>
        <w:tc>
          <w:tcPr>
            <w:tcW w:w="534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textDirection w:val="btLr"/>
            <w:vAlign w:val="center"/>
          </w:tcPr>
          <w:p w14:paraId="6FB6F036" w14:textId="77777777" w:rsidR="006544B3" w:rsidRPr="00D713BC" w:rsidRDefault="006544B3" w:rsidP="006544B3">
            <w:pPr>
              <w:ind w:left="113" w:right="113"/>
              <w:jc w:val="center"/>
            </w:pPr>
          </w:p>
        </w:tc>
        <w:tc>
          <w:tcPr>
            <w:tcW w:w="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D251"/>
          </w:tcPr>
          <w:p w14:paraId="582A3623" w14:textId="77777777" w:rsidR="006544B3" w:rsidRPr="00D713BC" w:rsidRDefault="006544B3" w:rsidP="006544B3"/>
        </w:tc>
        <w:tc>
          <w:tcPr>
            <w:tcW w:w="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D251"/>
          </w:tcPr>
          <w:p w14:paraId="666BB38E" w14:textId="77777777" w:rsidR="006544B3" w:rsidRPr="00D713BC" w:rsidRDefault="006544B3" w:rsidP="006544B3"/>
        </w:tc>
        <w:tc>
          <w:tcPr>
            <w:tcW w:w="8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23841"/>
          </w:tcPr>
          <w:p w14:paraId="4CD43C6E" w14:textId="77777777" w:rsidR="006544B3" w:rsidRPr="00D713BC" w:rsidRDefault="006544B3" w:rsidP="006544B3"/>
        </w:tc>
        <w:tc>
          <w:tcPr>
            <w:tcW w:w="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23841"/>
          </w:tcPr>
          <w:p w14:paraId="051F2CBE" w14:textId="77777777" w:rsidR="006544B3" w:rsidRPr="00D713BC" w:rsidRDefault="006544B3" w:rsidP="006544B3"/>
        </w:tc>
        <w:tc>
          <w:tcPr>
            <w:tcW w:w="8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23841"/>
          </w:tcPr>
          <w:p w14:paraId="18043444" w14:textId="77777777" w:rsidR="006544B3" w:rsidRPr="00D713BC" w:rsidRDefault="006544B3" w:rsidP="006544B3"/>
        </w:tc>
      </w:tr>
      <w:tr w:rsidR="006544B3" w:rsidRPr="00D713BC" w14:paraId="27B81138" w14:textId="77777777" w:rsidTr="002E650D">
        <w:trPr>
          <w:gridAfter w:val="1"/>
          <w:wAfter w:w="7" w:type="dxa"/>
          <w:cantSplit/>
          <w:trHeight w:val="780"/>
        </w:trPr>
        <w:tc>
          <w:tcPr>
            <w:tcW w:w="534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textDirection w:val="btLr"/>
            <w:vAlign w:val="center"/>
          </w:tcPr>
          <w:p w14:paraId="1BADCA36" w14:textId="77777777" w:rsidR="006544B3" w:rsidRPr="00D713BC" w:rsidRDefault="006544B3" w:rsidP="006544B3">
            <w:pPr>
              <w:ind w:left="113" w:right="113"/>
              <w:jc w:val="center"/>
            </w:pPr>
          </w:p>
        </w:tc>
        <w:tc>
          <w:tcPr>
            <w:tcW w:w="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8A94E"/>
          </w:tcPr>
          <w:p w14:paraId="75333615" w14:textId="77777777" w:rsidR="006544B3" w:rsidRPr="00D713BC" w:rsidRDefault="006544B3" w:rsidP="006544B3"/>
        </w:tc>
        <w:tc>
          <w:tcPr>
            <w:tcW w:w="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D251"/>
          </w:tcPr>
          <w:p w14:paraId="48AEB3DF" w14:textId="77777777" w:rsidR="006544B3" w:rsidRPr="00D713BC" w:rsidRDefault="006544B3" w:rsidP="006544B3"/>
        </w:tc>
        <w:tc>
          <w:tcPr>
            <w:tcW w:w="8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D251"/>
          </w:tcPr>
          <w:p w14:paraId="71374FBF" w14:textId="77777777" w:rsidR="006544B3" w:rsidRPr="00D713BC" w:rsidRDefault="006544B3" w:rsidP="006544B3"/>
        </w:tc>
        <w:tc>
          <w:tcPr>
            <w:tcW w:w="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23841"/>
          </w:tcPr>
          <w:p w14:paraId="71FB3524" w14:textId="77777777" w:rsidR="006544B3" w:rsidRPr="00D713BC" w:rsidRDefault="006544B3" w:rsidP="006544B3"/>
        </w:tc>
        <w:tc>
          <w:tcPr>
            <w:tcW w:w="8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23841"/>
          </w:tcPr>
          <w:p w14:paraId="4D328F80" w14:textId="77777777" w:rsidR="006544B3" w:rsidRPr="00D713BC" w:rsidRDefault="006544B3" w:rsidP="006544B3"/>
        </w:tc>
      </w:tr>
      <w:tr w:rsidR="006544B3" w:rsidRPr="00D713BC" w14:paraId="1AF8E217" w14:textId="77777777" w:rsidTr="002E650D">
        <w:trPr>
          <w:gridAfter w:val="1"/>
          <w:wAfter w:w="7" w:type="dxa"/>
          <w:cantSplit/>
          <w:trHeight w:val="780"/>
        </w:trPr>
        <w:tc>
          <w:tcPr>
            <w:tcW w:w="534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textDirection w:val="btLr"/>
            <w:vAlign w:val="center"/>
          </w:tcPr>
          <w:p w14:paraId="5B796483" w14:textId="77777777" w:rsidR="006544B3" w:rsidRPr="00D713BC" w:rsidRDefault="006544B3" w:rsidP="006544B3">
            <w:pPr>
              <w:ind w:left="113" w:right="113"/>
              <w:jc w:val="center"/>
            </w:pPr>
          </w:p>
        </w:tc>
        <w:tc>
          <w:tcPr>
            <w:tcW w:w="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8A94E"/>
          </w:tcPr>
          <w:p w14:paraId="5B11E741" w14:textId="77777777" w:rsidR="006544B3" w:rsidRPr="00D713BC" w:rsidRDefault="006544B3" w:rsidP="006544B3"/>
        </w:tc>
        <w:tc>
          <w:tcPr>
            <w:tcW w:w="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8A94E"/>
          </w:tcPr>
          <w:p w14:paraId="58E19782" w14:textId="77777777" w:rsidR="006544B3" w:rsidRPr="00D713BC" w:rsidRDefault="006544B3" w:rsidP="006544B3"/>
        </w:tc>
        <w:tc>
          <w:tcPr>
            <w:tcW w:w="8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D251"/>
          </w:tcPr>
          <w:p w14:paraId="617E2978" w14:textId="77777777" w:rsidR="006544B3" w:rsidRPr="00D713BC" w:rsidRDefault="006544B3" w:rsidP="006544B3"/>
        </w:tc>
        <w:tc>
          <w:tcPr>
            <w:tcW w:w="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D251"/>
          </w:tcPr>
          <w:p w14:paraId="4009D93B" w14:textId="77777777" w:rsidR="006544B3" w:rsidRPr="00D713BC" w:rsidRDefault="006544B3" w:rsidP="006544B3"/>
        </w:tc>
        <w:tc>
          <w:tcPr>
            <w:tcW w:w="8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D251"/>
          </w:tcPr>
          <w:p w14:paraId="54DF70D8" w14:textId="77777777" w:rsidR="006544B3" w:rsidRPr="00D713BC" w:rsidRDefault="006544B3" w:rsidP="006544B3"/>
        </w:tc>
      </w:tr>
      <w:tr w:rsidR="006544B3" w:rsidRPr="00D713BC" w14:paraId="58768C44" w14:textId="77777777" w:rsidTr="002E650D">
        <w:trPr>
          <w:gridAfter w:val="1"/>
          <w:wAfter w:w="7" w:type="dxa"/>
          <w:cantSplit/>
          <w:trHeight w:val="780"/>
        </w:trPr>
        <w:tc>
          <w:tcPr>
            <w:tcW w:w="534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textDirection w:val="btLr"/>
            <w:vAlign w:val="center"/>
          </w:tcPr>
          <w:p w14:paraId="59065B1B" w14:textId="77777777" w:rsidR="006544B3" w:rsidRPr="00D713BC" w:rsidRDefault="006544B3" w:rsidP="006544B3">
            <w:pPr>
              <w:ind w:left="113" w:right="113"/>
              <w:jc w:val="center"/>
            </w:pPr>
          </w:p>
        </w:tc>
        <w:tc>
          <w:tcPr>
            <w:tcW w:w="87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88A94E"/>
          </w:tcPr>
          <w:p w14:paraId="63E1F0F9" w14:textId="77777777" w:rsidR="006544B3" w:rsidRPr="00D713BC" w:rsidRDefault="006544B3" w:rsidP="006544B3"/>
        </w:tc>
        <w:tc>
          <w:tcPr>
            <w:tcW w:w="87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88A94E"/>
          </w:tcPr>
          <w:p w14:paraId="6DE67C50" w14:textId="77777777" w:rsidR="006544B3" w:rsidRPr="00D713BC" w:rsidRDefault="006544B3" w:rsidP="006544B3"/>
        </w:tc>
        <w:tc>
          <w:tcPr>
            <w:tcW w:w="87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88A94E"/>
          </w:tcPr>
          <w:p w14:paraId="3E3BEC91" w14:textId="77777777" w:rsidR="006544B3" w:rsidRPr="00D713BC" w:rsidRDefault="006544B3" w:rsidP="006544B3"/>
        </w:tc>
        <w:tc>
          <w:tcPr>
            <w:tcW w:w="87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FD251"/>
          </w:tcPr>
          <w:p w14:paraId="1BEF58E9" w14:textId="77777777" w:rsidR="006544B3" w:rsidRPr="00D713BC" w:rsidRDefault="006544B3" w:rsidP="006544B3"/>
        </w:tc>
        <w:tc>
          <w:tcPr>
            <w:tcW w:w="87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FD251"/>
          </w:tcPr>
          <w:p w14:paraId="48329B24" w14:textId="77777777" w:rsidR="006544B3" w:rsidRPr="00D713BC" w:rsidRDefault="006544B3" w:rsidP="006544B3"/>
        </w:tc>
      </w:tr>
      <w:tr w:rsidR="00A61D51" w:rsidRPr="00D713BC" w14:paraId="637FB4BA" w14:textId="77777777" w:rsidTr="002E650D">
        <w:trPr>
          <w:cantSplit/>
          <w:trHeight w:val="518"/>
        </w:trPr>
        <w:tc>
          <w:tcPr>
            <w:tcW w:w="5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extDirection w:val="btLr"/>
            <w:vAlign w:val="center"/>
          </w:tcPr>
          <w:p w14:paraId="56F004E3" w14:textId="77777777" w:rsidR="00A61D51" w:rsidRPr="00D713BC" w:rsidRDefault="00A61D51" w:rsidP="006544B3">
            <w:pPr>
              <w:ind w:left="113" w:right="113"/>
              <w:jc w:val="center"/>
            </w:pPr>
          </w:p>
        </w:tc>
        <w:tc>
          <w:tcPr>
            <w:tcW w:w="4394" w:type="dxa"/>
            <w:gridSpan w:val="6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14:paraId="50F85FCA" w14:textId="77777777" w:rsidR="00A61D51" w:rsidRPr="0016336A" w:rsidRDefault="00A61D51" w:rsidP="00A61D51">
            <w:pPr>
              <w:jc w:val="center"/>
              <w:rPr>
                <w:sz w:val="20"/>
                <w:szCs w:val="20"/>
              </w:rPr>
            </w:pPr>
            <w:proofErr w:type="spellStart"/>
            <w:r w:rsidRPr="00A61D51">
              <w:t>Eintretenswahrscheinlichkei</w:t>
            </w:r>
            <w:r w:rsidRPr="0016336A">
              <w:rPr>
                <w:sz w:val="20"/>
                <w:szCs w:val="20"/>
              </w:rPr>
              <w:t>t</w:t>
            </w:r>
            <w:proofErr w:type="spellEnd"/>
          </w:p>
        </w:tc>
      </w:tr>
    </w:tbl>
    <w:p w14:paraId="35453670" w14:textId="77777777" w:rsidR="008E7074" w:rsidRPr="00D713BC" w:rsidRDefault="008E7074" w:rsidP="002E650D"/>
    <w:p w14:paraId="3B462B9F" w14:textId="77777777" w:rsidR="008E7074" w:rsidRPr="00D713BC" w:rsidRDefault="008E7074" w:rsidP="002E650D"/>
    <w:p w14:paraId="0E0450CD" w14:textId="77777777" w:rsidR="00E55A85" w:rsidRDefault="00E55A85" w:rsidP="002E650D"/>
    <w:p w14:paraId="569C7A60" w14:textId="77777777" w:rsidR="0016336A" w:rsidRDefault="0016336A" w:rsidP="002E650D"/>
    <w:p w14:paraId="4C0F8DAA" w14:textId="77777777" w:rsidR="0016336A" w:rsidRDefault="0016336A" w:rsidP="002E650D"/>
    <w:p w14:paraId="0BBA95F7" w14:textId="77777777" w:rsidR="0016336A" w:rsidRDefault="0016336A" w:rsidP="002E650D"/>
    <w:p w14:paraId="1017EB17" w14:textId="77777777" w:rsidR="0016336A" w:rsidRDefault="0016336A" w:rsidP="002E650D"/>
    <w:p w14:paraId="00A29A57" w14:textId="77777777" w:rsidR="0016336A" w:rsidRDefault="0016336A" w:rsidP="002E650D"/>
    <w:p w14:paraId="7907ABEE" w14:textId="77777777" w:rsidR="0016336A" w:rsidRDefault="0016336A" w:rsidP="002E650D"/>
    <w:p w14:paraId="365BCFBC" w14:textId="77777777" w:rsidR="0016336A" w:rsidRDefault="0016336A" w:rsidP="002E650D"/>
    <w:p w14:paraId="7B3D317D" w14:textId="77777777" w:rsidR="0016336A" w:rsidRDefault="0016336A" w:rsidP="002E650D"/>
    <w:p w14:paraId="75A09293" w14:textId="77777777" w:rsidR="0016336A" w:rsidRDefault="0016336A" w:rsidP="002E650D"/>
    <w:p w14:paraId="2C240F82" w14:textId="77777777" w:rsidR="00A61D51" w:rsidRDefault="00A61D51" w:rsidP="002E650D"/>
    <w:p w14:paraId="7E73BCAC" w14:textId="77777777" w:rsidR="00A61D51" w:rsidRDefault="00A61D51" w:rsidP="002E650D"/>
    <w:p w14:paraId="391A1982" w14:textId="77777777" w:rsidR="00A61D51" w:rsidRDefault="00A61D51" w:rsidP="002E650D"/>
    <w:p w14:paraId="39514FFE" w14:textId="77777777" w:rsidR="00A61D51" w:rsidRDefault="00A61D51" w:rsidP="002E650D"/>
    <w:p w14:paraId="7F768CD9" w14:textId="77777777" w:rsidR="00A61D51" w:rsidRDefault="00A61D51" w:rsidP="002E650D"/>
    <w:p w14:paraId="02066F46" w14:textId="77777777" w:rsidR="00A61D51" w:rsidRDefault="00A61D51" w:rsidP="002E650D"/>
    <w:p w14:paraId="4BE78F72" w14:textId="77777777" w:rsidR="00A61D51" w:rsidRPr="00D713BC" w:rsidRDefault="00A61D51" w:rsidP="002E650D"/>
    <w:p w14:paraId="0D76D90B" w14:textId="77777777" w:rsidR="00E55A85" w:rsidRDefault="00E55A85" w:rsidP="002E650D">
      <w:pPr>
        <w:pStyle w:val="Heading2"/>
        <w:tabs>
          <w:tab w:val="num" w:pos="581"/>
        </w:tabs>
        <w:ind w:left="431"/>
      </w:pPr>
      <w:bookmarkStart w:id="79" w:name="_Toc260816621"/>
      <w:r w:rsidRPr="00D713BC">
        <w:t>Strategische Risiken</w:t>
      </w:r>
      <w:bookmarkEnd w:id="79"/>
    </w:p>
    <w:p w14:paraId="23713032" w14:textId="77777777" w:rsidR="002E650D" w:rsidRPr="002E650D" w:rsidRDefault="002E650D" w:rsidP="002E650D"/>
    <w:p w14:paraId="4852C6A7" w14:textId="77777777" w:rsidR="00E55A85" w:rsidRDefault="00E55A85" w:rsidP="002E650D">
      <w:pPr>
        <w:pStyle w:val="Heading2"/>
        <w:tabs>
          <w:tab w:val="num" w:pos="581"/>
        </w:tabs>
        <w:ind w:left="431"/>
      </w:pPr>
      <w:bookmarkStart w:id="80" w:name="_Toc260816622"/>
      <w:r w:rsidRPr="00D713BC">
        <w:t>Marktrisiken</w:t>
      </w:r>
      <w:bookmarkEnd w:id="80"/>
    </w:p>
    <w:p w14:paraId="2A9BE25D" w14:textId="77777777" w:rsidR="002E650D" w:rsidRPr="002E650D" w:rsidRDefault="002E650D" w:rsidP="002E650D"/>
    <w:p w14:paraId="3947E0A1" w14:textId="77777777" w:rsidR="00E55A85" w:rsidRDefault="00E55A85" w:rsidP="002E650D">
      <w:pPr>
        <w:pStyle w:val="Heading2"/>
        <w:tabs>
          <w:tab w:val="num" w:pos="581"/>
        </w:tabs>
        <w:ind w:left="431"/>
      </w:pPr>
      <w:bookmarkStart w:id="81" w:name="_Toc260816623"/>
      <w:r w:rsidRPr="00D713BC">
        <w:t>Finanzrisiken</w:t>
      </w:r>
      <w:bookmarkEnd w:id="81"/>
    </w:p>
    <w:p w14:paraId="158147F9" w14:textId="77777777" w:rsidR="002E650D" w:rsidRPr="002E650D" w:rsidRDefault="002E650D" w:rsidP="002E650D"/>
    <w:p w14:paraId="1BB2D9E0" w14:textId="77777777" w:rsidR="00E55A85" w:rsidRPr="00D713BC" w:rsidRDefault="00E55A85" w:rsidP="002E650D">
      <w:pPr>
        <w:pStyle w:val="Heading2"/>
        <w:tabs>
          <w:tab w:val="num" w:pos="581"/>
        </w:tabs>
        <w:ind w:left="431"/>
      </w:pPr>
      <w:bookmarkStart w:id="82" w:name="_Toc260816624"/>
      <w:r w:rsidRPr="00D713BC">
        <w:t>Operationelle Risiken</w:t>
      </w:r>
      <w:bookmarkEnd w:id="82"/>
    </w:p>
    <w:p w14:paraId="375D259E" w14:textId="77777777" w:rsidR="00A61D51" w:rsidRDefault="00003ADE" w:rsidP="002E650D">
      <w:pPr>
        <w:pStyle w:val="Heading1"/>
        <w:tabs>
          <w:tab w:val="clear" w:pos="360"/>
          <w:tab w:val="num" w:pos="3"/>
        </w:tabs>
        <w:ind w:left="0"/>
      </w:pPr>
      <w:bookmarkStart w:id="83" w:name="_Toc260816625"/>
      <w:r w:rsidRPr="00D713BC">
        <w:t>Finanzen</w:t>
      </w:r>
      <w:bookmarkEnd w:id="83"/>
    </w:p>
    <w:p w14:paraId="0B78DD91" w14:textId="77777777" w:rsidR="00A61D51" w:rsidRPr="00A61D51" w:rsidRDefault="00A61D51" w:rsidP="002E650D"/>
    <w:p w14:paraId="36D8BBDF" w14:textId="77777777" w:rsidR="00E55A85" w:rsidRPr="00D713BC" w:rsidRDefault="004C5B81" w:rsidP="002E650D">
      <w:pPr>
        <w:pStyle w:val="Heading2"/>
        <w:tabs>
          <w:tab w:val="num" w:pos="224"/>
        </w:tabs>
        <w:ind w:left="431"/>
      </w:pPr>
      <w:bookmarkStart w:id="84" w:name="_Toc260816626"/>
      <w:r w:rsidRPr="00D713BC">
        <w:t>Langfristige</w:t>
      </w:r>
      <w:r w:rsidR="00E55A85" w:rsidRPr="00D713BC">
        <w:t xml:space="preserve"> Planung</w:t>
      </w:r>
      <w:bookmarkEnd w:id="84"/>
    </w:p>
    <w:p w14:paraId="33AC3CB1" w14:textId="77777777" w:rsidR="00E55A85" w:rsidRPr="00D713BC" w:rsidRDefault="00E55A85" w:rsidP="00D316B3">
      <w:pPr>
        <w:pStyle w:val="Heading3"/>
        <w:tabs>
          <w:tab w:val="clear" w:pos="2160"/>
          <w:tab w:val="num" w:pos="1624"/>
        </w:tabs>
        <w:ind w:left="1418" w:hanging="567"/>
      </w:pPr>
      <w:bookmarkStart w:id="85" w:name="_Toc260816627"/>
      <w:r w:rsidRPr="00D713BC">
        <w:t>Plan-Bilanz</w:t>
      </w:r>
      <w:bookmarkEnd w:id="85"/>
    </w:p>
    <w:p w14:paraId="71A1349B" w14:textId="77777777" w:rsidR="00E55A85" w:rsidRPr="00D713BC" w:rsidRDefault="00E55A85" w:rsidP="00D316B3">
      <w:pPr>
        <w:pStyle w:val="Heading3"/>
        <w:tabs>
          <w:tab w:val="clear" w:pos="2160"/>
          <w:tab w:val="num" w:pos="1624"/>
        </w:tabs>
        <w:ind w:left="1418" w:hanging="567"/>
      </w:pPr>
      <w:bookmarkStart w:id="86" w:name="_Toc260816628"/>
      <w:r w:rsidRPr="00D713BC">
        <w:t>Plan-Erfolgsrechnung</w:t>
      </w:r>
      <w:bookmarkEnd w:id="86"/>
    </w:p>
    <w:p w14:paraId="506C0423" w14:textId="77777777" w:rsidR="00E55A85" w:rsidRPr="00D713BC" w:rsidRDefault="00E55A85" w:rsidP="00D316B3">
      <w:pPr>
        <w:pStyle w:val="Heading3"/>
        <w:tabs>
          <w:tab w:val="clear" w:pos="2160"/>
          <w:tab w:val="num" w:pos="1624"/>
        </w:tabs>
        <w:ind w:left="1418" w:hanging="567"/>
      </w:pPr>
      <w:bookmarkStart w:id="87" w:name="_Toc260816629"/>
      <w:r w:rsidRPr="00D713BC">
        <w:t>Plan-Kapitalflussrechnung</w:t>
      </w:r>
      <w:bookmarkEnd w:id="87"/>
    </w:p>
    <w:p w14:paraId="5AE786DC" w14:textId="77777777" w:rsidR="00E55A85" w:rsidRPr="00D713BC" w:rsidRDefault="00E55A85" w:rsidP="002E650D">
      <w:pPr>
        <w:pStyle w:val="Heading2"/>
        <w:tabs>
          <w:tab w:val="num" w:pos="581"/>
        </w:tabs>
        <w:ind w:left="431"/>
      </w:pPr>
      <w:bookmarkStart w:id="88" w:name="_Toc260816630"/>
      <w:r w:rsidRPr="00D713BC">
        <w:t>Kurzfristige Planung</w:t>
      </w:r>
      <w:bookmarkEnd w:id="88"/>
    </w:p>
    <w:p w14:paraId="7F2D7F15" w14:textId="77777777" w:rsidR="00E55A85" w:rsidRPr="00D713BC" w:rsidRDefault="00E55A85" w:rsidP="00D316B3">
      <w:pPr>
        <w:pStyle w:val="Heading3"/>
        <w:tabs>
          <w:tab w:val="clear" w:pos="2160"/>
          <w:tab w:val="num" w:pos="1624"/>
        </w:tabs>
        <w:ind w:left="1418" w:hanging="567"/>
      </w:pPr>
      <w:bookmarkStart w:id="89" w:name="_Toc260816631"/>
      <w:r w:rsidRPr="00D713BC">
        <w:t>Budgetierte Liquiditätsrechnung</w:t>
      </w:r>
      <w:bookmarkEnd w:id="89"/>
    </w:p>
    <w:p w14:paraId="0F714EAE" w14:textId="77777777" w:rsidR="00E55A85" w:rsidRPr="00D713BC" w:rsidRDefault="00E55A85" w:rsidP="00D316B3">
      <w:pPr>
        <w:pStyle w:val="Heading3"/>
        <w:tabs>
          <w:tab w:val="clear" w:pos="2160"/>
          <w:tab w:val="num" w:pos="1624"/>
        </w:tabs>
        <w:ind w:left="1418" w:hanging="567"/>
      </w:pPr>
      <w:bookmarkStart w:id="90" w:name="_Toc260816632"/>
      <w:r w:rsidRPr="00D713BC">
        <w:t>Detailplanung</w:t>
      </w:r>
      <w:bookmarkEnd w:id="90"/>
    </w:p>
    <w:sectPr w:rsidR="00E55A85" w:rsidRPr="00D713BC" w:rsidSect="00E7438F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B25009F" w14:textId="77777777" w:rsidR="00A966E6" w:rsidRDefault="00A966E6">
      <w:r>
        <w:separator/>
      </w:r>
    </w:p>
  </w:endnote>
  <w:endnote w:type="continuationSeparator" w:id="0">
    <w:p w14:paraId="4A8ADA9C" w14:textId="77777777" w:rsidR="00A966E6" w:rsidRDefault="00A9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redit Suisse Type Light">
    <w:altName w:val="Trebuchet MS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redit Suisse Type Roman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8DEAD" w14:textId="77777777" w:rsidR="00A966E6" w:rsidRPr="002C0A20" w:rsidRDefault="00A966E6" w:rsidP="00DB4F0F">
    <w:pPr>
      <w:pStyle w:val="Footer"/>
      <w:pBdr>
        <w:top w:val="single" w:sz="4" w:space="1" w:color="auto"/>
      </w:pBdr>
      <w:tabs>
        <w:tab w:val="clear" w:pos="8306"/>
        <w:tab w:val="right" w:pos="8647"/>
      </w:tabs>
      <w:rPr>
        <w:sz w:val="20"/>
        <w:szCs w:val="20"/>
      </w:rPr>
    </w:pPr>
    <w:r w:rsidRPr="002C0A20">
      <w:rPr>
        <w:sz w:val="20"/>
        <w:szCs w:val="20"/>
      </w:rPr>
      <w:fldChar w:fldCharType="begin"/>
    </w:r>
    <w:r w:rsidRPr="002C0A20">
      <w:rPr>
        <w:sz w:val="20"/>
        <w:szCs w:val="20"/>
      </w:rPr>
      <w:instrText xml:space="preserve"> DATE \@ "dd.MM.yyyy" </w:instrText>
    </w:r>
    <w:r w:rsidRPr="002C0A20">
      <w:rPr>
        <w:sz w:val="20"/>
        <w:szCs w:val="20"/>
      </w:rPr>
      <w:fldChar w:fldCharType="separate"/>
    </w:r>
    <w:r>
      <w:rPr>
        <w:noProof/>
        <w:sz w:val="20"/>
        <w:szCs w:val="20"/>
      </w:rPr>
      <w:t>28.02.2012</w:t>
    </w:r>
    <w:r w:rsidRPr="002C0A20">
      <w:rPr>
        <w:sz w:val="20"/>
        <w:szCs w:val="20"/>
      </w:rPr>
      <w:fldChar w:fldCharType="end"/>
    </w:r>
    <w:r w:rsidRPr="002C0A20">
      <w:rPr>
        <w:sz w:val="20"/>
        <w:szCs w:val="20"/>
      </w:rPr>
      <w:tab/>
    </w:r>
    <w:r w:rsidRPr="002C0A20">
      <w:rPr>
        <w:sz w:val="20"/>
        <w:szCs w:val="20"/>
      </w:rPr>
      <w:tab/>
      <w:t xml:space="preserve">Seite </w:t>
    </w:r>
    <w:r w:rsidRPr="002C0A20">
      <w:rPr>
        <w:rStyle w:val="PageNumber"/>
        <w:sz w:val="20"/>
        <w:szCs w:val="20"/>
      </w:rPr>
      <w:fldChar w:fldCharType="begin"/>
    </w:r>
    <w:r w:rsidRPr="002C0A20">
      <w:rPr>
        <w:rStyle w:val="PageNumber"/>
        <w:sz w:val="20"/>
        <w:szCs w:val="20"/>
      </w:rPr>
      <w:instrText xml:space="preserve"> PAGE </w:instrText>
    </w:r>
    <w:r w:rsidRPr="002C0A20">
      <w:rPr>
        <w:rStyle w:val="PageNumber"/>
        <w:sz w:val="20"/>
        <w:szCs w:val="20"/>
      </w:rPr>
      <w:fldChar w:fldCharType="separate"/>
    </w:r>
    <w:r w:rsidR="00C15727">
      <w:rPr>
        <w:rStyle w:val="PageNumber"/>
        <w:noProof/>
        <w:sz w:val="20"/>
        <w:szCs w:val="20"/>
      </w:rPr>
      <w:t>12</w:t>
    </w:r>
    <w:r w:rsidRPr="002C0A20">
      <w:rPr>
        <w:rStyle w:val="PageNumber"/>
        <w:sz w:val="20"/>
        <w:szCs w:val="20"/>
      </w:rPr>
      <w:fldChar w:fldCharType="end"/>
    </w:r>
    <w:r w:rsidRPr="002C0A20">
      <w:rPr>
        <w:rStyle w:val="PageNumber"/>
        <w:sz w:val="20"/>
        <w:szCs w:val="20"/>
      </w:rPr>
      <w:t xml:space="preserve"> von </w:t>
    </w:r>
    <w:r w:rsidRPr="002C0A20">
      <w:rPr>
        <w:rStyle w:val="PageNumber"/>
        <w:sz w:val="20"/>
        <w:szCs w:val="20"/>
      </w:rPr>
      <w:fldChar w:fldCharType="begin"/>
    </w:r>
    <w:r w:rsidRPr="002C0A20">
      <w:rPr>
        <w:rStyle w:val="PageNumber"/>
        <w:sz w:val="20"/>
        <w:szCs w:val="20"/>
      </w:rPr>
      <w:instrText xml:space="preserve"> NUMPAGES </w:instrText>
    </w:r>
    <w:r w:rsidRPr="002C0A20">
      <w:rPr>
        <w:rStyle w:val="PageNumber"/>
        <w:sz w:val="20"/>
        <w:szCs w:val="20"/>
      </w:rPr>
      <w:fldChar w:fldCharType="separate"/>
    </w:r>
    <w:r w:rsidR="00C15727">
      <w:rPr>
        <w:rStyle w:val="PageNumber"/>
        <w:noProof/>
        <w:sz w:val="20"/>
        <w:szCs w:val="20"/>
      </w:rPr>
      <w:t>22</w:t>
    </w:r>
    <w:r w:rsidRPr="002C0A20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86F206C" w14:textId="77777777" w:rsidR="00A966E6" w:rsidRDefault="00A966E6">
      <w:r>
        <w:separator/>
      </w:r>
    </w:p>
  </w:footnote>
  <w:footnote w:type="continuationSeparator" w:id="0">
    <w:p w14:paraId="2075912F" w14:textId="77777777" w:rsidR="00A966E6" w:rsidRDefault="00A966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5A5E6" w14:textId="6BBD91D7" w:rsidR="00A966E6" w:rsidRPr="002C0A20" w:rsidRDefault="00A966E6" w:rsidP="00195573">
    <w:pPr>
      <w:pStyle w:val="Header"/>
      <w:pBdr>
        <w:bottom w:val="single" w:sz="4" w:space="1" w:color="auto"/>
      </w:pBdr>
      <w:tabs>
        <w:tab w:val="clear" w:pos="8306"/>
        <w:tab w:val="right" w:pos="8647"/>
      </w:tabs>
      <w:rPr>
        <w:sz w:val="20"/>
        <w:szCs w:val="20"/>
      </w:rPr>
    </w:pPr>
    <w:r w:rsidRPr="002C0A20">
      <w:rPr>
        <w:sz w:val="20"/>
        <w:szCs w:val="20"/>
      </w:rPr>
      <w:t>Business-Plan</w:t>
    </w:r>
    <w:r w:rsidRPr="002C0A20">
      <w:rPr>
        <w:sz w:val="20"/>
        <w:szCs w:val="20"/>
      </w:rPr>
      <w:tab/>
    </w:r>
    <w:r w:rsidRPr="002C0A20">
      <w:rPr>
        <w:sz w:val="20"/>
        <w:szCs w:val="20"/>
      </w:rPr>
      <w:tab/>
    </w:r>
    <w:r>
      <w:rPr>
        <w:sz w:val="20"/>
        <w:szCs w:val="20"/>
      </w:rPr>
      <w:t>WATER SPORTS FASHION COMPANY GmbH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5602E3"/>
    <w:multiLevelType w:val="multilevel"/>
    <w:tmpl w:val="4AEA64B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A375C9"/>
    <w:multiLevelType w:val="multilevel"/>
    <w:tmpl w:val="00A404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6D135D8"/>
    <w:multiLevelType w:val="multilevel"/>
    <w:tmpl w:val="4CA6DED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none"/>
      <w:pStyle w:val="Heading3"/>
      <w:lvlText w:val="%1.%2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3"/>
      <w:lvlText w:val="%1.%2%3.%4."/>
      <w:lvlJc w:val="left"/>
      <w:pPr>
        <w:tabs>
          <w:tab w:val="num" w:pos="2498"/>
        </w:tabs>
        <w:ind w:left="206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AF9149F"/>
    <w:multiLevelType w:val="multilevel"/>
    <w:tmpl w:val="88FE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87559F"/>
    <w:multiLevelType w:val="hybridMultilevel"/>
    <w:tmpl w:val="0B786AF4"/>
    <w:lvl w:ilvl="0" w:tplc="8FB80A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898B3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324DB5"/>
    <w:multiLevelType w:val="hybridMultilevel"/>
    <w:tmpl w:val="C8C6E42A"/>
    <w:lvl w:ilvl="0" w:tplc="8FB80A4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898B3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DD3016"/>
    <w:multiLevelType w:val="hybridMultilevel"/>
    <w:tmpl w:val="EBD85CAE"/>
    <w:lvl w:ilvl="0" w:tplc="E88CF40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D0272B"/>
    <w:multiLevelType w:val="hybridMultilevel"/>
    <w:tmpl w:val="D1703A7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636E93"/>
    <w:multiLevelType w:val="multilevel"/>
    <w:tmpl w:val="FCFA92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CF7F24"/>
    <w:multiLevelType w:val="multilevel"/>
    <w:tmpl w:val="E3CEFD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A8F7286"/>
    <w:multiLevelType w:val="hybridMultilevel"/>
    <w:tmpl w:val="2350F8AE"/>
    <w:lvl w:ilvl="0" w:tplc="FBFC779C">
      <w:start w:val="10"/>
      <w:numFmt w:val="bullet"/>
      <w:lvlText w:val="-"/>
      <w:lvlJc w:val="left"/>
      <w:pPr>
        <w:ind w:left="854" w:hanging="360"/>
      </w:pPr>
      <w:rPr>
        <w:rFonts w:ascii="Credit Suisse Type Light" w:eastAsia="Times New Roman" w:hAnsi="Credit Suisse Type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1">
    <w:nsid w:val="3E37172F"/>
    <w:multiLevelType w:val="hybridMultilevel"/>
    <w:tmpl w:val="335A65F4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B87B2C"/>
    <w:multiLevelType w:val="multilevel"/>
    <w:tmpl w:val="A50EA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44C61D88"/>
    <w:multiLevelType w:val="hybridMultilevel"/>
    <w:tmpl w:val="BC96546C"/>
    <w:lvl w:ilvl="0" w:tplc="F30CBAC6">
      <w:numFmt w:val="bullet"/>
      <w:lvlText w:val="-"/>
      <w:lvlJc w:val="left"/>
      <w:pPr>
        <w:ind w:left="854" w:hanging="360"/>
      </w:pPr>
      <w:rPr>
        <w:rFonts w:ascii="Credit Suisse Type Light" w:eastAsia="Times New Roman" w:hAnsi="Credit Suisse Type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4">
    <w:nsid w:val="47263828"/>
    <w:multiLevelType w:val="hybridMultilevel"/>
    <w:tmpl w:val="FCFA926E"/>
    <w:lvl w:ilvl="0" w:tplc="E88CF40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8B0A7A"/>
    <w:multiLevelType w:val="multilevel"/>
    <w:tmpl w:val="9BF8E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D02165B"/>
    <w:multiLevelType w:val="hybridMultilevel"/>
    <w:tmpl w:val="8F704550"/>
    <w:lvl w:ilvl="0" w:tplc="505085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1867E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E4112F"/>
    <w:multiLevelType w:val="multilevel"/>
    <w:tmpl w:val="FECA27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%1.%2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99872C2"/>
    <w:multiLevelType w:val="multilevel"/>
    <w:tmpl w:val="7F44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BE280F"/>
    <w:multiLevelType w:val="multilevel"/>
    <w:tmpl w:val="8F7045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1867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C544D6"/>
    <w:multiLevelType w:val="hybridMultilevel"/>
    <w:tmpl w:val="1F5C8FBC"/>
    <w:lvl w:ilvl="0" w:tplc="E88CF40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642055"/>
    <w:multiLevelType w:val="hybridMultilevel"/>
    <w:tmpl w:val="16A62954"/>
    <w:lvl w:ilvl="0" w:tplc="E88CF40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BAD096E"/>
    <w:multiLevelType w:val="hybridMultilevel"/>
    <w:tmpl w:val="01EABD44"/>
    <w:lvl w:ilvl="0" w:tplc="092C59DE">
      <w:start w:val="1"/>
      <w:numFmt w:val="bullet"/>
      <w:lvlText w:val="+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680806"/>
    <w:multiLevelType w:val="multilevel"/>
    <w:tmpl w:val="A9441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71760D45"/>
    <w:multiLevelType w:val="hybridMultilevel"/>
    <w:tmpl w:val="88FEDC3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8774F2B"/>
    <w:multiLevelType w:val="hybridMultilevel"/>
    <w:tmpl w:val="C8CCB902"/>
    <w:lvl w:ilvl="0" w:tplc="E88CF40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693706"/>
    <w:multiLevelType w:val="hybridMultilevel"/>
    <w:tmpl w:val="216CAF10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B9A1E1F"/>
    <w:multiLevelType w:val="multilevel"/>
    <w:tmpl w:val="30D00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7D660A05"/>
    <w:multiLevelType w:val="multilevel"/>
    <w:tmpl w:val="C8CCB90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"/>
  </w:num>
  <w:num w:numId="5">
    <w:abstractNumId w:val="27"/>
  </w:num>
  <w:num w:numId="6">
    <w:abstractNumId w:val="26"/>
  </w:num>
  <w:num w:numId="7">
    <w:abstractNumId w:val="14"/>
  </w:num>
  <w:num w:numId="8">
    <w:abstractNumId w:val="0"/>
  </w:num>
  <w:num w:numId="9">
    <w:abstractNumId w:val="22"/>
  </w:num>
  <w:num w:numId="10">
    <w:abstractNumId w:val="20"/>
  </w:num>
  <w:num w:numId="11">
    <w:abstractNumId w:val="21"/>
  </w:num>
  <w:num w:numId="12">
    <w:abstractNumId w:val="25"/>
  </w:num>
  <w:num w:numId="13">
    <w:abstractNumId w:val="6"/>
  </w:num>
  <w:num w:numId="14">
    <w:abstractNumId w:val="8"/>
  </w:num>
  <w:num w:numId="15">
    <w:abstractNumId w:val="11"/>
  </w:num>
  <w:num w:numId="16">
    <w:abstractNumId w:val="15"/>
  </w:num>
  <w:num w:numId="17">
    <w:abstractNumId w:val="2"/>
  </w:num>
  <w:num w:numId="18">
    <w:abstractNumId w:val="23"/>
  </w:num>
  <w:num w:numId="19">
    <w:abstractNumId w:val="17"/>
  </w:num>
  <w:num w:numId="20">
    <w:abstractNumId w:val="18"/>
  </w:num>
  <w:num w:numId="21">
    <w:abstractNumId w:val="24"/>
  </w:num>
  <w:num w:numId="22">
    <w:abstractNumId w:val="3"/>
  </w:num>
  <w:num w:numId="23">
    <w:abstractNumId w:val="16"/>
  </w:num>
  <w:num w:numId="24">
    <w:abstractNumId w:val="19"/>
  </w:num>
  <w:num w:numId="25">
    <w:abstractNumId w:val="4"/>
  </w:num>
  <w:num w:numId="26">
    <w:abstractNumId w:val="28"/>
  </w:num>
  <w:num w:numId="27">
    <w:abstractNumId w:val="5"/>
  </w:num>
  <w:num w:numId="28">
    <w:abstractNumId w:val="1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>
      <v:stroke endarrow="block"/>
      <v:shadow color="gray" opacity="1" offset="2pt,2pt"/>
      <o:colormru v:ext="edit" colors="#7898b3,#c8c1bc,#255b89,#b2c2d1,#dde4e9,#e3dfdb"/>
      <o:colormenu v:ext="edit" fillcolor="#255b89" strokecolor="#255b8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ADE"/>
    <w:rsid w:val="00003459"/>
    <w:rsid w:val="00003ADE"/>
    <w:rsid w:val="0003766A"/>
    <w:rsid w:val="0004134D"/>
    <w:rsid w:val="0006662D"/>
    <w:rsid w:val="00074D43"/>
    <w:rsid w:val="000812AD"/>
    <w:rsid w:val="000952DB"/>
    <w:rsid w:val="000A4404"/>
    <w:rsid w:val="000A6C83"/>
    <w:rsid w:val="000C3160"/>
    <w:rsid w:val="000C4D52"/>
    <w:rsid w:val="000D468D"/>
    <w:rsid w:val="001066CB"/>
    <w:rsid w:val="00110547"/>
    <w:rsid w:val="0011638B"/>
    <w:rsid w:val="00121042"/>
    <w:rsid w:val="00137A33"/>
    <w:rsid w:val="001524E5"/>
    <w:rsid w:val="0016336A"/>
    <w:rsid w:val="00172019"/>
    <w:rsid w:val="00190816"/>
    <w:rsid w:val="0019524D"/>
    <w:rsid w:val="00195573"/>
    <w:rsid w:val="001A0095"/>
    <w:rsid w:val="001A30C9"/>
    <w:rsid w:val="001B4024"/>
    <w:rsid w:val="001C78CD"/>
    <w:rsid w:val="001D38C5"/>
    <w:rsid w:val="001D4195"/>
    <w:rsid w:val="001E3142"/>
    <w:rsid w:val="001E742A"/>
    <w:rsid w:val="001F0B97"/>
    <w:rsid w:val="00201547"/>
    <w:rsid w:val="00224D92"/>
    <w:rsid w:val="0022636D"/>
    <w:rsid w:val="002317B1"/>
    <w:rsid w:val="00232858"/>
    <w:rsid w:val="002346F3"/>
    <w:rsid w:val="00240079"/>
    <w:rsid w:val="0024769E"/>
    <w:rsid w:val="00275378"/>
    <w:rsid w:val="0029791D"/>
    <w:rsid w:val="002B243C"/>
    <w:rsid w:val="002C0A20"/>
    <w:rsid w:val="002C29F6"/>
    <w:rsid w:val="002C2B3E"/>
    <w:rsid w:val="002C56D4"/>
    <w:rsid w:val="002D71E6"/>
    <w:rsid w:val="002E38C7"/>
    <w:rsid w:val="002E650D"/>
    <w:rsid w:val="002E7F80"/>
    <w:rsid w:val="002F5686"/>
    <w:rsid w:val="002F6E93"/>
    <w:rsid w:val="003320B4"/>
    <w:rsid w:val="00346BCF"/>
    <w:rsid w:val="0035295D"/>
    <w:rsid w:val="0036620D"/>
    <w:rsid w:val="00375FF9"/>
    <w:rsid w:val="00391A22"/>
    <w:rsid w:val="00391B12"/>
    <w:rsid w:val="00392375"/>
    <w:rsid w:val="003959E4"/>
    <w:rsid w:val="003A252A"/>
    <w:rsid w:val="003A6456"/>
    <w:rsid w:val="003C319A"/>
    <w:rsid w:val="003C4254"/>
    <w:rsid w:val="003C7CFF"/>
    <w:rsid w:val="003D101B"/>
    <w:rsid w:val="003F3F69"/>
    <w:rsid w:val="003F5964"/>
    <w:rsid w:val="00402B24"/>
    <w:rsid w:val="004219CF"/>
    <w:rsid w:val="004326D6"/>
    <w:rsid w:val="00455719"/>
    <w:rsid w:val="00463A5E"/>
    <w:rsid w:val="004928AF"/>
    <w:rsid w:val="00493F7F"/>
    <w:rsid w:val="004956D1"/>
    <w:rsid w:val="004A28F7"/>
    <w:rsid w:val="004C5B81"/>
    <w:rsid w:val="004C6FE4"/>
    <w:rsid w:val="004F247D"/>
    <w:rsid w:val="004F27D9"/>
    <w:rsid w:val="00522178"/>
    <w:rsid w:val="00523E22"/>
    <w:rsid w:val="00525F36"/>
    <w:rsid w:val="005304CB"/>
    <w:rsid w:val="00534816"/>
    <w:rsid w:val="005462C5"/>
    <w:rsid w:val="00551422"/>
    <w:rsid w:val="0055145D"/>
    <w:rsid w:val="00552A71"/>
    <w:rsid w:val="00565485"/>
    <w:rsid w:val="00574D98"/>
    <w:rsid w:val="00580B92"/>
    <w:rsid w:val="00597BF9"/>
    <w:rsid w:val="005A7EF1"/>
    <w:rsid w:val="005B5961"/>
    <w:rsid w:val="005C1A8C"/>
    <w:rsid w:val="005C3285"/>
    <w:rsid w:val="005C369B"/>
    <w:rsid w:val="005C5FF7"/>
    <w:rsid w:val="005D29F9"/>
    <w:rsid w:val="005F1754"/>
    <w:rsid w:val="005F23BB"/>
    <w:rsid w:val="005F488A"/>
    <w:rsid w:val="006147D7"/>
    <w:rsid w:val="00623407"/>
    <w:rsid w:val="006338AB"/>
    <w:rsid w:val="006400DC"/>
    <w:rsid w:val="00644507"/>
    <w:rsid w:val="006544B3"/>
    <w:rsid w:val="00660F83"/>
    <w:rsid w:val="0066374E"/>
    <w:rsid w:val="006768DA"/>
    <w:rsid w:val="006A2195"/>
    <w:rsid w:val="006C6161"/>
    <w:rsid w:val="006C6B45"/>
    <w:rsid w:val="006D103E"/>
    <w:rsid w:val="006D431A"/>
    <w:rsid w:val="006E1467"/>
    <w:rsid w:val="006E6D37"/>
    <w:rsid w:val="006F3B4D"/>
    <w:rsid w:val="00706E0D"/>
    <w:rsid w:val="0070777F"/>
    <w:rsid w:val="00707872"/>
    <w:rsid w:val="0071490B"/>
    <w:rsid w:val="00734DD0"/>
    <w:rsid w:val="007419CA"/>
    <w:rsid w:val="007533B2"/>
    <w:rsid w:val="00760D4C"/>
    <w:rsid w:val="0076444B"/>
    <w:rsid w:val="00766A3A"/>
    <w:rsid w:val="00772026"/>
    <w:rsid w:val="0077760E"/>
    <w:rsid w:val="007844B3"/>
    <w:rsid w:val="00795716"/>
    <w:rsid w:val="007966F5"/>
    <w:rsid w:val="007B1DA2"/>
    <w:rsid w:val="007B20CB"/>
    <w:rsid w:val="007C6778"/>
    <w:rsid w:val="007C7C5F"/>
    <w:rsid w:val="007D7BCB"/>
    <w:rsid w:val="007E7996"/>
    <w:rsid w:val="007F6EC0"/>
    <w:rsid w:val="008148B0"/>
    <w:rsid w:val="008244A5"/>
    <w:rsid w:val="00850B57"/>
    <w:rsid w:val="00857035"/>
    <w:rsid w:val="00882257"/>
    <w:rsid w:val="008854C1"/>
    <w:rsid w:val="008900BC"/>
    <w:rsid w:val="008A5A96"/>
    <w:rsid w:val="008B52F1"/>
    <w:rsid w:val="008C38BB"/>
    <w:rsid w:val="008E7074"/>
    <w:rsid w:val="008F1DB7"/>
    <w:rsid w:val="009002AB"/>
    <w:rsid w:val="00912B15"/>
    <w:rsid w:val="0092078E"/>
    <w:rsid w:val="0092115E"/>
    <w:rsid w:val="00943E7F"/>
    <w:rsid w:val="009510CF"/>
    <w:rsid w:val="009A0755"/>
    <w:rsid w:val="009A23F7"/>
    <w:rsid w:val="009B0920"/>
    <w:rsid w:val="009B3587"/>
    <w:rsid w:val="009C346B"/>
    <w:rsid w:val="009E0463"/>
    <w:rsid w:val="009E44F0"/>
    <w:rsid w:val="009F048B"/>
    <w:rsid w:val="00A039CA"/>
    <w:rsid w:val="00A07B76"/>
    <w:rsid w:val="00A15A5D"/>
    <w:rsid w:val="00A50D8E"/>
    <w:rsid w:val="00A61A87"/>
    <w:rsid w:val="00A61D51"/>
    <w:rsid w:val="00A966E6"/>
    <w:rsid w:val="00AA3359"/>
    <w:rsid w:val="00AA4BE8"/>
    <w:rsid w:val="00AA7ADF"/>
    <w:rsid w:val="00AC3FF2"/>
    <w:rsid w:val="00AD02C5"/>
    <w:rsid w:val="00AD18AB"/>
    <w:rsid w:val="00AD1E5A"/>
    <w:rsid w:val="00AD4F08"/>
    <w:rsid w:val="00B039BC"/>
    <w:rsid w:val="00B04A4F"/>
    <w:rsid w:val="00B07EC8"/>
    <w:rsid w:val="00B15027"/>
    <w:rsid w:val="00B205E6"/>
    <w:rsid w:val="00B21A40"/>
    <w:rsid w:val="00B22079"/>
    <w:rsid w:val="00B54DB0"/>
    <w:rsid w:val="00B5545D"/>
    <w:rsid w:val="00B61C18"/>
    <w:rsid w:val="00B75572"/>
    <w:rsid w:val="00B859F9"/>
    <w:rsid w:val="00B95668"/>
    <w:rsid w:val="00BA11A0"/>
    <w:rsid w:val="00BC1205"/>
    <w:rsid w:val="00BD251D"/>
    <w:rsid w:val="00BD3FEE"/>
    <w:rsid w:val="00C04C33"/>
    <w:rsid w:val="00C13B49"/>
    <w:rsid w:val="00C15727"/>
    <w:rsid w:val="00C20161"/>
    <w:rsid w:val="00C43A17"/>
    <w:rsid w:val="00C532C5"/>
    <w:rsid w:val="00C71288"/>
    <w:rsid w:val="00C73322"/>
    <w:rsid w:val="00C82384"/>
    <w:rsid w:val="00C904D3"/>
    <w:rsid w:val="00CB0CE8"/>
    <w:rsid w:val="00CB1EBA"/>
    <w:rsid w:val="00CC0FCA"/>
    <w:rsid w:val="00CC2DD2"/>
    <w:rsid w:val="00CD6D6B"/>
    <w:rsid w:val="00CE3DFE"/>
    <w:rsid w:val="00CE7401"/>
    <w:rsid w:val="00CF18FD"/>
    <w:rsid w:val="00CF3CBF"/>
    <w:rsid w:val="00D12EC6"/>
    <w:rsid w:val="00D20F30"/>
    <w:rsid w:val="00D316B3"/>
    <w:rsid w:val="00D32376"/>
    <w:rsid w:val="00D4652D"/>
    <w:rsid w:val="00D64922"/>
    <w:rsid w:val="00D713BC"/>
    <w:rsid w:val="00D767CA"/>
    <w:rsid w:val="00D81312"/>
    <w:rsid w:val="00DA5F49"/>
    <w:rsid w:val="00DB053C"/>
    <w:rsid w:val="00DB4F0F"/>
    <w:rsid w:val="00DB7839"/>
    <w:rsid w:val="00E1709B"/>
    <w:rsid w:val="00E3130D"/>
    <w:rsid w:val="00E33A7F"/>
    <w:rsid w:val="00E35460"/>
    <w:rsid w:val="00E418CD"/>
    <w:rsid w:val="00E55A85"/>
    <w:rsid w:val="00E72A9A"/>
    <w:rsid w:val="00E7438F"/>
    <w:rsid w:val="00E76480"/>
    <w:rsid w:val="00E849E5"/>
    <w:rsid w:val="00E9182B"/>
    <w:rsid w:val="00EA42A4"/>
    <w:rsid w:val="00EB0B44"/>
    <w:rsid w:val="00EB0E77"/>
    <w:rsid w:val="00EB5D23"/>
    <w:rsid w:val="00EC364B"/>
    <w:rsid w:val="00ED3BF9"/>
    <w:rsid w:val="00ED6FE1"/>
    <w:rsid w:val="00EE4152"/>
    <w:rsid w:val="00EF3853"/>
    <w:rsid w:val="00EF7197"/>
    <w:rsid w:val="00F13E5B"/>
    <w:rsid w:val="00F200CC"/>
    <w:rsid w:val="00F208A6"/>
    <w:rsid w:val="00F272D2"/>
    <w:rsid w:val="00F34C30"/>
    <w:rsid w:val="00F41253"/>
    <w:rsid w:val="00F70EFB"/>
    <w:rsid w:val="00F803B3"/>
    <w:rsid w:val="00F90032"/>
    <w:rsid w:val="00F97111"/>
    <w:rsid w:val="00FB1148"/>
    <w:rsid w:val="00FB1C5E"/>
    <w:rsid w:val="00FC0FD4"/>
    <w:rsid w:val="00FC5C63"/>
    <w:rsid w:val="00F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stroke endarrow="block"/>
      <v:shadow color="gray" opacity="1" offset="2pt,2pt"/>
      <o:colormru v:ext="edit" colors="#7898b3,#c8c1bc,#255b89,#b2c2d1,#dde4e9,#e3dfdb"/>
      <o:colormenu v:ext="edit" fillcolor="#255b89" strokecolor="#255b89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1C7A90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3FEE"/>
    <w:pPr>
      <w:spacing w:line="240" w:lineRule="atLeast"/>
    </w:pPr>
    <w:rPr>
      <w:rFonts w:ascii="Credit Suisse Type Light" w:hAnsi="Credit Suisse Type Light"/>
      <w:sz w:val="22"/>
      <w:szCs w:val="22"/>
      <w:lang w:val="de-CH" w:eastAsia="de-CH"/>
    </w:rPr>
  </w:style>
  <w:style w:type="paragraph" w:styleId="Heading1">
    <w:name w:val="heading 1"/>
    <w:basedOn w:val="Normal"/>
    <w:next w:val="Normal"/>
    <w:qFormat/>
    <w:rsid w:val="00B07EC8"/>
    <w:pPr>
      <w:keepNext/>
      <w:pageBreakBefore/>
      <w:numPr>
        <w:numId w:val="17"/>
      </w:numPr>
      <w:spacing w:before="240" w:after="240" w:line="320" w:lineRule="atLeast"/>
      <w:ind w:left="357" w:hanging="357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B07EC8"/>
    <w:pPr>
      <w:keepNext/>
      <w:numPr>
        <w:ilvl w:val="1"/>
        <w:numId w:val="17"/>
      </w:numPr>
      <w:spacing w:before="240" w:after="240"/>
      <w:ind w:left="788" w:hanging="431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316B3"/>
    <w:pPr>
      <w:keepNext/>
      <w:numPr>
        <w:ilvl w:val="3"/>
        <w:numId w:val="17"/>
      </w:numPr>
      <w:tabs>
        <w:tab w:val="clear" w:pos="2498"/>
        <w:tab w:val="num" w:pos="2160"/>
      </w:tabs>
      <w:spacing w:before="240" w:after="240"/>
      <w:ind w:left="1723" w:hanging="646"/>
      <w:outlineLvl w:val="2"/>
    </w:pPr>
  </w:style>
  <w:style w:type="paragraph" w:styleId="Heading4">
    <w:name w:val="heading 4"/>
    <w:basedOn w:val="Normal"/>
    <w:next w:val="Normal"/>
    <w:qFormat/>
    <w:rsid w:val="006E1467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pacing w:line="280" w:lineRule="atLeast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pacing w:line="280" w:lineRule="atLeast"/>
    </w:pPr>
  </w:style>
  <w:style w:type="character" w:styleId="PageNumber">
    <w:name w:val="page number"/>
    <w:basedOn w:val="DefaultParagraphFont"/>
    <w:rsid w:val="002C29F6"/>
    <w:rPr>
      <w:rFonts w:ascii="Credit Suisse Type Light" w:hAnsi="Credit Suisse Type Light"/>
    </w:rPr>
  </w:style>
  <w:style w:type="character" w:styleId="Hyperlink">
    <w:name w:val="Hyperlink"/>
    <w:basedOn w:val="DefaultParagraphFont"/>
    <w:rsid w:val="00ED6FE1"/>
    <w:rPr>
      <w:rFonts w:ascii="Credit Suisse Type Roman" w:hAnsi="Credit Suisse Type Roman"/>
      <w:color w:val="0000FF"/>
      <w:sz w:val="22"/>
      <w:u w:val="none"/>
    </w:rPr>
  </w:style>
  <w:style w:type="table" w:styleId="TableGrid">
    <w:name w:val="Table Grid"/>
    <w:basedOn w:val="TableNormal"/>
    <w:rsid w:val="00B859F9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semiHidden/>
    <w:rsid w:val="007D7BCB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semiHidden/>
    <w:rsid w:val="007D7BCB"/>
    <w:pPr>
      <w:ind w:left="220"/>
    </w:pPr>
    <w:rPr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7D7BCB"/>
    <w:pPr>
      <w:ind w:left="44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912B15"/>
    <w:pPr>
      <w:ind w:left="66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912B15"/>
    <w:pPr>
      <w:ind w:left="88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2B15"/>
    <w:pPr>
      <w:ind w:left="11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2B15"/>
    <w:pPr>
      <w:ind w:left="132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2B15"/>
    <w:pPr>
      <w:ind w:left="154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2B15"/>
    <w:pPr>
      <w:ind w:left="1760"/>
    </w:pPr>
    <w:rPr>
      <w:rFonts w:ascii="Times New Roman" w:hAnsi="Times New Roman"/>
      <w:sz w:val="18"/>
      <w:szCs w:val="18"/>
    </w:rPr>
  </w:style>
  <w:style w:type="paragraph" w:customStyle="1" w:styleId="StyleLeft15cm">
    <w:name w:val="Style Left:  1.5 cm"/>
    <w:basedOn w:val="Normal"/>
    <w:rsid w:val="00DB053C"/>
    <w:pPr>
      <w:ind w:left="851"/>
    </w:pPr>
    <w:rPr>
      <w:szCs w:val="20"/>
    </w:rPr>
  </w:style>
  <w:style w:type="character" w:customStyle="1" w:styleId="StyleWhite">
    <w:name w:val="Style White"/>
    <w:basedOn w:val="DefaultParagraphFont"/>
    <w:rsid w:val="00BD3FEE"/>
    <w:rPr>
      <w:rFonts w:ascii="Credit Suisse Type Light" w:hAnsi="Credit Suisse Type Light"/>
      <w:color w:val="FFFFFF"/>
      <w:sz w:val="22"/>
    </w:rPr>
  </w:style>
  <w:style w:type="paragraph" w:styleId="ListParagraph">
    <w:name w:val="List Paragraph"/>
    <w:basedOn w:val="Normal"/>
    <w:qFormat/>
    <w:rsid w:val="005A7EF1"/>
    <w:pPr>
      <w:ind w:left="720"/>
      <w:contextualSpacing/>
    </w:pPr>
  </w:style>
  <w:style w:type="character" w:styleId="FollowedHyperlink">
    <w:name w:val="FollowedHyperlink"/>
    <w:basedOn w:val="DefaultParagraphFont"/>
    <w:rsid w:val="006637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3FEE"/>
    <w:pPr>
      <w:spacing w:line="240" w:lineRule="atLeast"/>
    </w:pPr>
    <w:rPr>
      <w:rFonts w:ascii="Credit Suisse Type Light" w:hAnsi="Credit Suisse Type Light"/>
      <w:sz w:val="22"/>
      <w:szCs w:val="22"/>
      <w:lang w:val="de-CH" w:eastAsia="de-CH"/>
    </w:rPr>
  </w:style>
  <w:style w:type="paragraph" w:styleId="Heading1">
    <w:name w:val="heading 1"/>
    <w:basedOn w:val="Normal"/>
    <w:next w:val="Normal"/>
    <w:qFormat/>
    <w:rsid w:val="00B07EC8"/>
    <w:pPr>
      <w:keepNext/>
      <w:pageBreakBefore/>
      <w:numPr>
        <w:numId w:val="17"/>
      </w:numPr>
      <w:spacing w:before="240" w:after="240" w:line="320" w:lineRule="atLeast"/>
      <w:ind w:left="357" w:hanging="357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B07EC8"/>
    <w:pPr>
      <w:keepNext/>
      <w:numPr>
        <w:ilvl w:val="1"/>
        <w:numId w:val="17"/>
      </w:numPr>
      <w:spacing w:before="240" w:after="240"/>
      <w:ind w:left="788" w:hanging="431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316B3"/>
    <w:pPr>
      <w:keepNext/>
      <w:numPr>
        <w:ilvl w:val="3"/>
        <w:numId w:val="17"/>
      </w:numPr>
      <w:tabs>
        <w:tab w:val="clear" w:pos="2498"/>
        <w:tab w:val="num" w:pos="2160"/>
      </w:tabs>
      <w:spacing w:before="240" w:after="240"/>
      <w:ind w:left="1723" w:hanging="646"/>
      <w:outlineLvl w:val="2"/>
    </w:pPr>
  </w:style>
  <w:style w:type="paragraph" w:styleId="Heading4">
    <w:name w:val="heading 4"/>
    <w:basedOn w:val="Normal"/>
    <w:next w:val="Normal"/>
    <w:qFormat/>
    <w:rsid w:val="006E1467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pacing w:line="280" w:lineRule="atLeast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pacing w:line="280" w:lineRule="atLeast"/>
    </w:pPr>
  </w:style>
  <w:style w:type="character" w:styleId="PageNumber">
    <w:name w:val="page number"/>
    <w:basedOn w:val="DefaultParagraphFont"/>
    <w:rsid w:val="002C29F6"/>
    <w:rPr>
      <w:rFonts w:ascii="Credit Suisse Type Light" w:hAnsi="Credit Suisse Type Light"/>
    </w:rPr>
  </w:style>
  <w:style w:type="character" w:styleId="Hyperlink">
    <w:name w:val="Hyperlink"/>
    <w:basedOn w:val="DefaultParagraphFont"/>
    <w:rsid w:val="00ED6FE1"/>
    <w:rPr>
      <w:rFonts w:ascii="Credit Suisse Type Roman" w:hAnsi="Credit Suisse Type Roman"/>
      <w:color w:val="0000FF"/>
      <w:sz w:val="22"/>
      <w:u w:val="none"/>
    </w:rPr>
  </w:style>
  <w:style w:type="table" w:styleId="TableGrid">
    <w:name w:val="Table Grid"/>
    <w:basedOn w:val="TableNormal"/>
    <w:rsid w:val="00B859F9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semiHidden/>
    <w:rsid w:val="007D7BCB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semiHidden/>
    <w:rsid w:val="007D7BCB"/>
    <w:pPr>
      <w:ind w:left="220"/>
    </w:pPr>
    <w:rPr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7D7BCB"/>
    <w:pPr>
      <w:ind w:left="44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912B15"/>
    <w:pPr>
      <w:ind w:left="66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912B15"/>
    <w:pPr>
      <w:ind w:left="88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2B15"/>
    <w:pPr>
      <w:ind w:left="11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2B15"/>
    <w:pPr>
      <w:ind w:left="132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2B15"/>
    <w:pPr>
      <w:ind w:left="154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2B15"/>
    <w:pPr>
      <w:ind w:left="1760"/>
    </w:pPr>
    <w:rPr>
      <w:rFonts w:ascii="Times New Roman" w:hAnsi="Times New Roman"/>
      <w:sz w:val="18"/>
      <w:szCs w:val="18"/>
    </w:rPr>
  </w:style>
  <w:style w:type="paragraph" w:customStyle="1" w:styleId="StyleLeft15cm">
    <w:name w:val="Style Left:  1.5 cm"/>
    <w:basedOn w:val="Normal"/>
    <w:rsid w:val="00DB053C"/>
    <w:pPr>
      <w:ind w:left="851"/>
    </w:pPr>
    <w:rPr>
      <w:szCs w:val="20"/>
    </w:rPr>
  </w:style>
  <w:style w:type="character" w:customStyle="1" w:styleId="StyleWhite">
    <w:name w:val="Style White"/>
    <w:basedOn w:val="DefaultParagraphFont"/>
    <w:rsid w:val="00BD3FEE"/>
    <w:rPr>
      <w:rFonts w:ascii="Credit Suisse Type Light" w:hAnsi="Credit Suisse Type Light"/>
      <w:color w:val="FFFFFF"/>
      <w:sz w:val="22"/>
    </w:rPr>
  </w:style>
  <w:style w:type="paragraph" w:styleId="ListParagraph">
    <w:name w:val="List Paragraph"/>
    <w:basedOn w:val="Normal"/>
    <w:qFormat/>
    <w:rsid w:val="005A7EF1"/>
    <w:pPr>
      <w:ind w:left="720"/>
      <w:contextualSpacing/>
    </w:pPr>
  </w:style>
  <w:style w:type="character" w:styleId="FollowedHyperlink">
    <w:name w:val="FollowedHyperlink"/>
    <w:basedOn w:val="DefaultParagraphFont"/>
    <w:rsid w:val="006637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5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472">
              <w:marLeft w:val="529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necaribbean.org" TargetMode="External"/><Relationship Id="rId12" Type="http://schemas.openxmlformats.org/officeDocument/2006/relationships/hyperlink" Target="http://www.padi.com" TargetMode="External"/><Relationship Id="rId13" Type="http://schemas.openxmlformats.org/officeDocument/2006/relationships/hyperlink" Target="http://www.iq-company.com" TargetMode="External"/><Relationship Id="rId14" Type="http://schemas.openxmlformats.org/officeDocument/2006/relationships/hyperlink" Target="http://www.padi.com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padi.com" TargetMode="External"/><Relationship Id="rId9" Type="http://schemas.openxmlformats.org/officeDocument/2006/relationships/hyperlink" Target="http://www.iq-company.com" TargetMode="External"/><Relationship Id="rId10" Type="http://schemas.openxmlformats.org/officeDocument/2006/relationships/hyperlink" Target="http://www.wsfcom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22</Pages>
  <Words>3677</Words>
  <Characters>20965</Characters>
  <Application>Microsoft Macintosh Word</Application>
  <DocSecurity>0</DocSecurity>
  <Lines>174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Business-Plan</vt:lpstr>
    </vt:vector>
  </TitlesOfParts>
  <Company>CREDIT SUISSE</Company>
  <LinksUpToDate>false</LinksUpToDate>
  <CharactersWithSpaces>24593</CharactersWithSpaces>
  <SharedDoc>false</SharedDoc>
  <HyperlinkBase>http://www.credit-suisse.com/firmenkunden</HyperlinkBase>
  <HLinks>
    <vt:vector size="600" baseType="variant">
      <vt:variant>
        <vt:i4>1835061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_Toc260816632</vt:lpwstr>
      </vt:variant>
      <vt:variant>
        <vt:i4>1835061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_Toc260816631</vt:lpwstr>
      </vt:variant>
      <vt:variant>
        <vt:i4>1835061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_Toc260816630</vt:lpwstr>
      </vt:variant>
      <vt:variant>
        <vt:i4>1900597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_Toc260816629</vt:lpwstr>
      </vt:variant>
      <vt:variant>
        <vt:i4>1900597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_Toc260816628</vt:lpwstr>
      </vt:variant>
      <vt:variant>
        <vt:i4>1900597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_Toc260816627</vt:lpwstr>
      </vt:variant>
      <vt:variant>
        <vt:i4>1900597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_Toc260816626</vt:lpwstr>
      </vt:variant>
      <vt:variant>
        <vt:i4>1900597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_Toc260816625</vt:lpwstr>
      </vt:variant>
      <vt:variant>
        <vt:i4>1900597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_Toc260816624</vt:lpwstr>
      </vt:variant>
      <vt:variant>
        <vt:i4>1900597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_Toc260816623</vt:lpwstr>
      </vt:variant>
      <vt:variant>
        <vt:i4>1900597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_Toc260816622</vt:lpwstr>
      </vt:variant>
      <vt:variant>
        <vt:i4>1900597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_Toc260816621</vt:lpwstr>
      </vt:variant>
      <vt:variant>
        <vt:i4>1900597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_Toc260816620</vt:lpwstr>
      </vt:variant>
      <vt:variant>
        <vt:i4>1966133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_Toc260816619</vt:lpwstr>
      </vt:variant>
      <vt:variant>
        <vt:i4>1966133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_Toc260816618</vt:lpwstr>
      </vt:variant>
      <vt:variant>
        <vt:i4>1966133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_Toc260816617</vt:lpwstr>
      </vt:variant>
      <vt:variant>
        <vt:i4>1966133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_Toc260816616</vt:lpwstr>
      </vt:variant>
      <vt:variant>
        <vt:i4>1966133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_Toc260816615</vt:lpwstr>
      </vt:variant>
      <vt:variant>
        <vt:i4>1966133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_Toc260816614</vt:lpwstr>
      </vt:variant>
      <vt:variant>
        <vt:i4>1966133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_Toc260816613</vt:lpwstr>
      </vt:variant>
      <vt:variant>
        <vt:i4>1966133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_Toc260816612</vt:lpwstr>
      </vt:variant>
      <vt:variant>
        <vt:i4>1966133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_Toc260816611</vt:lpwstr>
      </vt:variant>
      <vt:variant>
        <vt:i4>1966133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_Toc260816610</vt:lpwstr>
      </vt:variant>
      <vt:variant>
        <vt:i4>2031669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_Toc260816609</vt:lpwstr>
      </vt:variant>
      <vt:variant>
        <vt:i4>2031669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_Toc260816608</vt:lpwstr>
      </vt:variant>
      <vt:variant>
        <vt:i4>2031669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_Toc260816607</vt:lpwstr>
      </vt:variant>
      <vt:variant>
        <vt:i4>2031669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_Toc260816606</vt:lpwstr>
      </vt:variant>
      <vt:variant>
        <vt:i4>2031669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_Toc260816605</vt:lpwstr>
      </vt:variant>
      <vt:variant>
        <vt:i4>2031669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_Toc260816604</vt:lpwstr>
      </vt:variant>
      <vt:variant>
        <vt:i4>2031669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_Toc260816603</vt:lpwstr>
      </vt:variant>
      <vt:variant>
        <vt:i4>2031669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_Toc260816602</vt:lpwstr>
      </vt:variant>
      <vt:variant>
        <vt:i4>2031669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_Toc260816601</vt:lpwstr>
      </vt:variant>
      <vt:variant>
        <vt:i4>2031669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_Toc260816600</vt:lpwstr>
      </vt:variant>
      <vt:variant>
        <vt:i4>1441846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_Toc260816599</vt:lpwstr>
      </vt:variant>
      <vt:variant>
        <vt:i4>1441846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_Toc260816598</vt:lpwstr>
      </vt:variant>
      <vt:variant>
        <vt:i4>1441846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_Toc260816597</vt:lpwstr>
      </vt:variant>
      <vt:variant>
        <vt:i4>1441846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_Toc260816596</vt:lpwstr>
      </vt:variant>
      <vt:variant>
        <vt:i4>1441846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_Toc260816595</vt:lpwstr>
      </vt:variant>
      <vt:variant>
        <vt:i4>1441846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_Toc260816594</vt:lpwstr>
      </vt:variant>
      <vt:variant>
        <vt:i4>1441846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_Toc260816593</vt:lpwstr>
      </vt:variant>
      <vt:variant>
        <vt:i4>1441846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_Toc260816592</vt:lpwstr>
      </vt:variant>
      <vt:variant>
        <vt:i4>1441846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_Toc260816591</vt:lpwstr>
      </vt:variant>
      <vt:variant>
        <vt:i4>1441846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_Toc260816590</vt:lpwstr>
      </vt:variant>
      <vt:variant>
        <vt:i4>1507382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_Toc260816589</vt:lpwstr>
      </vt:variant>
      <vt:variant>
        <vt:i4>1507382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_Toc260816588</vt:lpwstr>
      </vt:variant>
      <vt:variant>
        <vt:i4>1507382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_Toc260816587</vt:lpwstr>
      </vt:variant>
      <vt:variant>
        <vt:i4>1507382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_Toc260816586</vt:lpwstr>
      </vt:variant>
      <vt:variant>
        <vt:i4>1507382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_Toc260816585</vt:lpwstr>
      </vt:variant>
      <vt:variant>
        <vt:i4>1507382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_Toc260816584</vt:lpwstr>
      </vt:variant>
      <vt:variant>
        <vt:i4>1507382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_Toc260816583</vt:lpwstr>
      </vt:variant>
      <vt:variant>
        <vt:i4>1507382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_Toc260816582</vt:lpwstr>
      </vt:variant>
      <vt:variant>
        <vt:i4>1507382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_Toc260816581</vt:lpwstr>
      </vt:variant>
      <vt:variant>
        <vt:i4>1507382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_Toc260816580</vt:lpwstr>
      </vt:variant>
      <vt:variant>
        <vt:i4>1572918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_Toc260816579</vt:lpwstr>
      </vt:variant>
      <vt:variant>
        <vt:i4>1572918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_Toc260816578</vt:lpwstr>
      </vt:variant>
      <vt:variant>
        <vt:i4>1572918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_Toc260816577</vt:lpwstr>
      </vt:variant>
      <vt:variant>
        <vt:i4>1572918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_Toc260816576</vt:lpwstr>
      </vt:variant>
      <vt:variant>
        <vt:i4>1572918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_Toc260816575</vt:lpwstr>
      </vt:variant>
      <vt:variant>
        <vt:i4>1572918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_Toc260816574</vt:lpwstr>
      </vt:variant>
      <vt:variant>
        <vt:i4>1572918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_Toc260816573</vt:lpwstr>
      </vt:variant>
      <vt:variant>
        <vt:i4>1572918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_Toc260816572</vt:lpwstr>
      </vt:variant>
      <vt:variant>
        <vt:i4>1572918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_Toc260816571</vt:lpwstr>
      </vt:variant>
      <vt:variant>
        <vt:i4>1572918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_Toc260816570</vt:lpwstr>
      </vt:variant>
      <vt:variant>
        <vt:i4>1638454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_Toc260816569</vt:lpwstr>
      </vt:variant>
      <vt:variant>
        <vt:i4>1638454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_Toc260816568</vt:lpwstr>
      </vt:variant>
      <vt:variant>
        <vt:i4>1638454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_Toc260816567</vt:lpwstr>
      </vt:variant>
      <vt:variant>
        <vt:i4>1638454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_Toc260816566</vt:lpwstr>
      </vt:variant>
      <vt:variant>
        <vt:i4>1638454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_Toc260816565</vt:lpwstr>
      </vt:variant>
      <vt:variant>
        <vt:i4>1638454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_Toc260816564</vt:lpwstr>
      </vt:variant>
      <vt:variant>
        <vt:i4>1638454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_Toc260816563</vt:lpwstr>
      </vt:variant>
      <vt:variant>
        <vt:i4>1638454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_Toc260816562</vt:lpwstr>
      </vt:variant>
      <vt:variant>
        <vt:i4>1638454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_Toc260816561</vt:lpwstr>
      </vt:variant>
      <vt:variant>
        <vt:i4>1638454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_Toc260816560</vt:lpwstr>
      </vt:variant>
      <vt:variant>
        <vt:i4>1703990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_Toc260816559</vt:lpwstr>
      </vt:variant>
      <vt:variant>
        <vt:i4>1703990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_Toc260816558</vt:lpwstr>
      </vt:variant>
      <vt:variant>
        <vt:i4>1703990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_Toc260816557</vt:lpwstr>
      </vt:variant>
      <vt:variant>
        <vt:i4>1703990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_Toc260816556</vt:lpwstr>
      </vt:variant>
      <vt:variant>
        <vt:i4>1703990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_Toc260816555</vt:lpwstr>
      </vt:variant>
      <vt:variant>
        <vt:i4>1703990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_Toc260816554</vt:lpwstr>
      </vt:variant>
      <vt:variant>
        <vt:i4>1703990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_Toc260816553</vt:lpwstr>
      </vt:variant>
      <vt:variant>
        <vt:i4>1703990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_Toc260816552</vt:lpwstr>
      </vt:variant>
      <vt:variant>
        <vt:i4>1703990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_Toc260816551</vt:lpwstr>
      </vt:variant>
      <vt:variant>
        <vt:i4>1703990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_Toc260816550</vt:lpwstr>
      </vt:variant>
      <vt:variant>
        <vt:i4>1769526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_Toc260816549</vt:lpwstr>
      </vt:variant>
      <vt:variant>
        <vt:i4>1769526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_Toc260816548</vt:lpwstr>
      </vt:variant>
      <vt:variant>
        <vt:i4>1769526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_Toc260816547</vt:lpwstr>
      </vt:variant>
      <vt:variant>
        <vt:i4>1769526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_Toc260816546</vt:lpwstr>
      </vt:variant>
      <vt:variant>
        <vt:i4>1769526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_Toc260816545</vt:lpwstr>
      </vt:variant>
      <vt:variant>
        <vt:i4>1769526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_Toc260816544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_Toc260816543</vt:lpwstr>
      </vt:variant>
      <vt:variant>
        <vt:i4>1769526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_Toc260816542</vt:lpwstr>
      </vt:variant>
      <vt:variant>
        <vt:i4>1769526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_Toc260816541</vt:lpwstr>
      </vt:variant>
      <vt:variant>
        <vt:i4>1769526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_Toc260816540</vt:lpwstr>
      </vt:variant>
      <vt:variant>
        <vt:i4>1835062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_Toc260816539</vt:lpwstr>
      </vt:variant>
      <vt:variant>
        <vt:i4>1835062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_Toc260816538</vt:lpwstr>
      </vt:variant>
      <vt:variant>
        <vt:i4>1835062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_Toc260816537</vt:lpwstr>
      </vt:variant>
      <vt:variant>
        <vt:i4>1835062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_Toc260816536</vt:lpwstr>
      </vt:variant>
      <vt:variant>
        <vt:i4>1835062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_Toc260816535</vt:lpwstr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_Toc260816534</vt:lpwstr>
      </vt:variant>
      <vt:variant>
        <vt:i4>1835062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_Toc260816533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Business-Plan</dc:title>
  <dc:subject>Vorlage zur Erstellung eines Business-Plans</dc:subject>
  <dc:creator>Hartmann Martin (SGUS 3)</dc:creator>
  <cp:keywords>Plan, Budget, Finanzen, SWOT, Analyse, Marktanalyse, Konkurrenz, Risiko, Marketing, </cp:keywords>
  <dc:description/>
  <cp:lastModifiedBy>Stephane Waeber</cp:lastModifiedBy>
  <cp:revision>33</cp:revision>
  <cp:lastPrinted>2010-04-21T13:59:00Z</cp:lastPrinted>
  <dcterms:created xsi:type="dcterms:W3CDTF">2012-02-16T12:41:00Z</dcterms:created>
  <dcterms:modified xsi:type="dcterms:W3CDTF">2012-02-28T17:06:00Z</dcterms:modified>
  <cp:category>Vorlage Business-Plan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211806147</vt:i4>
  </property>
  <property fmtid="{D5CDD505-2E9C-101B-9397-08002B2CF9AE}" pid="4" name="_EmailSubject">
    <vt:lpwstr>Anpassung Seite Business Plan</vt:lpwstr>
  </property>
  <property fmtid="{D5CDD505-2E9C-101B-9397-08002B2CF9AE}" pid="5" name="_AuthorEmail">
    <vt:lpwstr>thomas.christen.2@credit-suisse.com</vt:lpwstr>
  </property>
  <property fmtid="{D5CDD505-2E9C-101B-9397-08002B2CF9AE}" pid="6" name="_AuthorEmailDisplayName">
    <vt:lpwstr>Christen Thomas (SOLS 2)</vt:lpwstr>
  </property>
  <property fmtid="{D5CDD505-2E9C-101B-9397-08002B2CF9AE}" pid="7" name="_PreviousAdHocReviewCycleID">
    <vt:i4>-348475535</vt:i4>
  </property>
</Properties>
</file>